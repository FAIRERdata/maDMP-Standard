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B4BC4" w14:textId="1FAB3005" w:rsidR="00851CE0" w:rsidRDefault="00851CE0" w:rsidP="00593F83">
      <w:pPr>
        <w:pStyle w:val="Heading2"/>
      </w:pPr>
      <w:r>
        <w:t>Introduction</w:t>
      </w:r>
    </w:p>
    <w:p w14:paraId="1BA09411" w14:textId="706FAE88" w:rsidR="00AA6518" w:rsidRDefault="00AA6518" w:rsidP="00C265F6">
      <w:pPr>
        <w:ind w:firstLine="720"/>
      </w:pPr>
      <w:r>
        <w:t xml:space="preserve">The GC-RDA </w:t>
      </w:r>
      <w:proofErr w:type="spellStart"/>
      <w:r>
        <w:t>maDMP</w:t>
      </w:r>
      <w:proofErr w:type="spellEnd"/>
      <w:r>
        <w:t xml:space="preserve"> Excel Workbook</w:t>
      </w:r>
      <w:r w:rsidR="00C265F6">
        <w:t xml:space="preserve"> contains information such as </w:t>
      </w:r>
      <w:proofErr w:type="gramStart"/>
      <w:r w:rsidR="00C265F6">
        <w:t>fieldnames</w:t>
      </w:r>
      <w:proofErr w:type="gramEnd"/>
      <w:r w:rsidR="00C265F6">
        <w:t xml:space="preserve">, property ids, descriptions, example values, user-friendly questions, data types, allowed values, cardinalities, requirements, and dependencies. The information is specifically present in the worksheet, GC </w:t>
      </w:r>
      <w:proofErr w:type="spellStart"/>
      <w:r w:rsidR="00C265F6">
        <w:t>maDMP</w:t>
      </w:r>
      <w:proofErr w:type="spellEnd"/>
      <w:r w:rsidR="00C265F6">
        <w:t xml:space="preserve"> Master </w:t>
      </w:r>
      <w:proofErr w:type="gramStart"/>
      <w:r w:rsidR="00C265F6">
        <w:t>sheet;</w:t>
      </w:r>
      <w:proofErr w:type="gramEnd"/>
      <w:r w:rsidR="00C265F6">
        <w:t xml:space="preserve"> which is commonly referred to as the “orange tab.” The information serves as an input to creating the GC-RDA </w:t>
      </w:r>
      <w:proofErr w:type="spellStart"/>
      <w:r w:rsidR="00C265F6">
        <w:t>maDMP</w:t>
      </w:r>
      <w:proofErr w:type="spellEnd"/>
      <w:r w:rsidR="00C265F6">
        <w:t xml:space="preserve"> Application Profile. </w:t>
      </w:r>
    </w:p>
    <w:p w14:paraId="029CCF9B" w14:textId="36454CD0" w:rsidR="00851CE0" w:rsidRDefault="00A12C46" w:rsidP="00593F83">
      <w:pPr>
        <w:ind w:firstLine="720"/>
      </w:pPr>
      <w:r>
        <w:t xml:space="preserve">The </w:t>
      </w:r>
      <w:r w:rsidRPr="00A12C46">
        <w:rPr>
          <w:b/>
          <w:bCs/>
        </w:rPr>
        <w:t xml:space="preserve">GC-RDA </w:t>
      </w:r>
      <w:proofErr w:type="spellStart"/>
      <w:r w:rsidRPr="00A12C46">
        <w:rPr>
          <w:b/>
          <w:bCs/>
        </w:rPr>
        <w:t>maDMP</w:t>
      </w:r>
      <w:proofErr w:type="spellEnd"/>
      <w:r w:rsidRPr="00A12C46">
        <w:rPr>
          <w:b/>
          <w:bCs/>
        </w:rPr>
        <w:t xml:space="preserve"> Excel Workbook</w:t>
      </w:r>
      <w:r>
        <w:rPr>
          <w:b/>
          <w:bCs/>
        </w:rPr>
        <w:t xml:space="preserve"> </w:t>
      </w:r>
      <w:r>
        <w:t xml:space="preserve">contains all relevant information for the </w:t>
      </w:r>
      <w:r w:rsidRPr="00A12C46">
        <w:rPr>
          <w:b/>
          <w:bCs/>
        </w:rPr>
        <w:t xml:space="preserve">GC-RDA </w:t>
      </w:r>
      <w:proofErr w:type="spellStart"/>
      <w:r w:rsidRPr="00A12C46">
        <w:rPr>
          <w:b/>
          <w:bCs/>
        </w:rPr>
        <w:t>maDMP</w:t>
      </w:r>
      <w:proofErr w:type="spellEnd"/>
      <w:r w:rsidRPr="00A12C46">
        <w:rPr>
          <w:b/>
          <w:bCs/>
        </w:rPr>
        <w:t xml:space="preserve"> Application Profile</w:t>
      </w:r>
      <w:r>
        <w:t xml:space="preserve">; however, changes to formatting must be made to create the user-friendly Application Profile visible on </w:t>
      </w:r>
      <w:hyperlink r:id="rId5" w:history="1">
        <w:r w:rsidRPr="00A12C46">
          <w:rPr>
            <w:rStyle w:val="Hyperlink"/>
          </w:rPr>
          <w:t>GitHub pages</w:t>
        </w:r>
      </w:hyperlink>
      <w:r>
        <w:t xml:space="preserve">. The following below documents the process </w:t>
      </w:r>
      <w:proofErr w:type="spellStart"/>
      <w:r>
        <w:t>on</w:t>
      </w:r>
      <w:proofErr w:type="spellEnd"/>
      <w:r>
        <w:t xml:space="preserve"> converting the </w:t>
      </w:r>
      <w:r w:rsidRPr="00A12C46">
        <w:rPr>
          <w:b/>
          <w:bCs/>
        </w:rPr>
        <w:t xml:space="preserve">GC-RDA </w:t>
      </w:r>
      <w:proofErr w:type="spellStart"/>
      <w:r w:rsidRPr="00A12C46">
        <w:rPr>
          <w:b/>
          <w:bCs/>
        </w:rPr>
        <w:t>maDMP</w:t>
      </w:r>
      <w:proofErr w:type="spellEnd"/>
      <w:r w:rsidRPr="00A12C46">
        <w:rPr>
          <w:b/>
          <w:bCs/>
        </w:rPr>
        <w:t xml:space="preserve"> Excel Workbook</w:t>
      </w:r>
      <w:r>
        <w:rPr>
          <w:b/>
          <w:bCs/>
        </w:rPr>
        <w:t xml:space="preserve"> </w:t>
      </w:r>
      <w:r>
        <w:t xml:space="preserve">into the </w:t>
      </w:r>
      <w:r w:rsidRPr="00A12C46">
        <w:rPr>
          <w:b/>
          <w:bCs/>
        </w:rPr>
        <w:t xml:space="preserve">GC-RDA </w:t>
      </w:r>
      <w:proofErr w:type="spellStart"/>
      <w:r w:rsidRPr="00A12C46">
        <w:rPr>
          <w:b/>
          <w:bCs/>
        </w:rPr>
        <w:t>maDMP</w:t>
      </w:r>
      <w:proofErr w:type="spellEnd"/>
      <w:r w:rsidRPr="00A12C46">
        <w:rPr>
          <w:b/>
          <w:bCs/>
        </w:rPr>
        <w:t xml:space="preserve"> Application Profile</w:t>
      </w:r>
      <w:r w:rsidR="00593F83">
        <w:t xml:space="preserve">. </w:t>
      </w:r>
      <w:r w:rsidRPr="00A12C46">
        <w:rPr>
          <w:b/>
          <w:bCs/>
        </w:rPr>
        <w:t>The</w:t>
      </w:r>
      <w:r>
        <w:t xml:space="preserve"> </w:t>
      </w:r>
      <w:r w:rsidRPr="00A12C46">
        <w:rPr>
          <w:b/>
          <w:bCs/>
        </w:rPr>
        <w:t xml:space="preserve">GC-RDA </w:t>
      </w:r>
      <w:proofErr w:type="spellStart"/>
      <w:r w:rsidRPr="00A12C46">
        <w:rPr>
          <w:b/>
          <w:bCs/>
        </w:rPr>
        <w:t>maDMP</w:t>
      </w:r>
      <w:proofErr w:type="spellEnd"/>
      <w:r w:rsidRPr="00A12C46">
        <w:rPr>
          <w:b/>
          <w:bCs/>
        </w:rPr>
        <w:t xml:space="preserve"> Application Profile</w:t>
      </w:r>
      <w:r>
        <w:rPr>
          <w:b/>
          <w:bCs/>
        </w:rPr>
        <w:t xml:space="preserve"> </w:t>
      </w:r>
      <w:r>
        <w:t xml:space="preserve">serves as the input </w:t>
      </w:r>
      <w:r w:rsidR="00593F83">
        <w:t>for Go code which creates</w:t>
      </w:r>
      <w:r>
        <w:t xml:space="preserve"> the GitHub pages README.md output. </w:t>
      </w:r>
    </w:p>
    <w:p w14:paraId="1538986E" w14:textId="6F27EDC7" w:rsidR="00593F83" w:rsidRDefault="00593F83" w:rsidP="00593F83">
      <w:pPr>
        <w:pStyle w:val="Heading2"/>
      </w:pPr>
      <w:r w:rsidRPr="00593F83">
        <w:t xml:space="preserve">GC-RDA </w:t>
      </w:r>
      <w:proofErr w:type="spellStart"/>
      <w:r w:rsidRPr="00593F83">
        <w:t>maDMP</w:t>
      </w:r>
      <w:proofErr w:type="spellEnd"/>
      <w:r w:rsidRPr="00593F83">
        <w:t xml:space="preserve"> Application Profile</w:t>
      </w:r>
      <w:r>
        <w:t xml:space="preserve"> Sheets</w:t>
      </w:r>
    </w:p>
    <w:p w14:paraId="13BB9877" w14:textId="43F13967" w:rsidR="00593F83" w:rsidRDefault="00593F83" w:rsidP="00593F83">
      <w:pPr>
        <w:spacing w:after="0"/>
      </w:pPr>
      <w:r>
        <w:t xml:space="preserve">The </w:t>
      </w:r>
      <w:r w:rsidRPr="00593F83">
        <w:t xml:space="preserve">GC-RDA </w:t>
      </w:r>
      <w:proofErr w:type="spellStart"/>
      <w:r w:rsidRPr="00593F83">
        <w:t>maDMP</w:t>
      </w:r>
      <w:proofErr w:type="spellEnd"/>
      <w:r w:rsidRPr="00593F83">
        <w:t xml:space="preserve"> Application Profile</w:t>
      </w:r>
      <w:r>
        <w:t xml:space="preserve"> contains 5 different sheets. </w:t>
      </w:r>
    </w:p>
    <w:p w14:paraId="0B46106C" w14:textId="77777777" w:rsidR="00593F83" w:rsidRPr="00593F83" w:rsidRDefault="00593F83" w:rsidP="00593F83">
      <w:pPr>
        <w:numPr>
          <w:ilvl w:val="0"/>
          <w:numId w:val="3"/>
        </w:numPr>
        <w:spacing w:after="0"/>
      </w:pPr>
      <w:proofErr w:type="spellStart"/>
      <w:r w:rsidRPr="00593F83">
        <w:rPr>
          <w:b/>
          <w:bCs/>
        </w:rPr>
        <w:t>data_types</w:t>
      </w:r>
      <w:proofErr w:type="spellEnd"/>
      <w:r w:rsidRPr="00593F83">
        <w:rPr>
          <w:b/>
          <w:bCs/>
        </w:rPr>
        <w:t>:</w:t>
      </w:r>
      <w:r w:rsidRPr="00593F83">
        <w:t> This sheet defines the types of data expected in the application profile.</w:t>
      </w:r>
    </w:p>
    <w:p w14:paraId="19F0AA05" w14:textId="77777777" w:rsidR="00593F83" w:rsidRPr="00593F83" w:rsidRDefault="00593F83" w:rsidP="00593F83">
      <w:pPr>
        <w:numPr>
          <w:ilvl w:val="0"/>
          <w:numId w:val="3"/>
        </w:numPr>
        <w:spacing w:after="0"/>
      </w:pPr>
      <w:r w:rsidRPr="00593F83">
        <w:rPr>
          <w:b/>
          <w:bCs/>
        </w:rPr>
        <w:t>vocabularies:</w:t>
      </w:r>
      <w:r w:rsidRPr="00593F83">
        <w:t> Contains controlled vocabularies used in the application profile.</w:t>
      </w:r>
    </w:p>
    <w:p w14:paraId="40B750CB" w14:textId="77777777" w:rsidR="00593F83" w:rsidRPr="00593F83" w:rsidRDefault="00593F83" w:rsidP="00593F83">
      <w:pPr>
        <w:numPr>
          <w:ilvl w:val="0"/>
          <w:numId w:val="3"/>
        </w:numPr>
        <w:spacing w:after="0"/>
      </w:pPr>
      <w:r w:rsidRPr="00593F83">
        <w:rPr>
          <w:b/>
          <w:bCs/>
        </w:rPr>
        <w:t>properties:</w:t>
      </w:r>
      <w:r w:rsidRPr="00593F83">
        <w:t> Defines the properties or fields used in the application profile.</w:t>
      </w:r>
    </w:p>
    <w:p w14:paraId="53A34074" w14:textId="77777777" w:rsidR="00593F83" w:rsidRPr="00593F83" w:rsidRDefault="00593F83" w:rsidP="00593F83">
      <w:pPr>
        <w:numPr>
          <w:ilvl w:val="0"/>
          <w:numId w:val="3"/>
        </w:numPr>
        <w:spacing w:after="0"/>
      </w:pPr>
      <w:r w:rsidRPr="00593F83">
        <w:rPr>
          <w:b/>
          <w:bCs/>
        </w:rPr>
        <w:t>values:</w:t>
      </w:r>
      <w:r w:rsidRPr="00593F83">
        <w:t> Provides allowable values for specific properties.</w:t>
      </w:r>
    </w:p>
    <w:p w14:paraId="38EC91A2" w14:textId="77777777" w:rsidR="00593F83" w:rsidRDefault="00593F83" w:rsidP="00593F83">
      <w:pPr>
        <w:numPr>
          <w:ilvl w:val="0"/>
          <w:numId w:val="3"/>
        </w:numPr>
        <w:spacing w:after="0"/>
      </w:pPr>
      <w:proofErr w:type="spellStart"/>
      <w:r w:rsidRPr="00593F83">
        <w:rPr>
          <w:b/>
          <w:bCs/>
        </w:rPr>
        <w:t>entity_descriptions</w:t>
      </w:r>
      <w:proofErr w:type="spellEnd"/>
      <w:r w:rsidRPr="00593F83">
        <w:rPr>
          <w:b/>
          <w:bCs/>
        </w:rPr>
        <w:t>:</w:t>
      </w:r>
      <w:r w:rsidRPr="00593F83">
        <w:t> Describes entities within the application profile, which are only updated when relevant information changes.</w:t>
      </w:r>
    </w:p>
    <w:p w14:paraId="55CE46A6" w14:textId="4B3BEECA" w:rsidR="00593F83" w:rsidRPr="00A12C46" w:rsidRDefault="00593F83" w:rsidP="00593F83">
      <w:pPr>
        <w:spacing w:after="0"/>
      </w:pPr>
      <w:r>
        <w:t>Only two of the sheets are relevant for changing the GitHub website: the properties sheet and the values sheet. The conversion code specifically focuses on these two sheets; all other sheets will be unchanged.</w:t>
      </w:r>
      <w:r w:rsidR="00F81104">
        <w:t xml:space="preserve"> Note that running the Python code requires a Google Service Account because the service account allows for Python to use Google Sheets API to update the Google Sheets. </w:t>
      </w:r>
    </w:p>
    <w:p w14:paraId="37831104" w14:textId="742492A9" w:rsidR="00A44F4F" w:rsidRDefault="00A44F4F" w:rsidP="00593F83">
      <w:pPr>
        <w:pStyle w:val="Heading2"/>
      </w:pPr>
      <w:r>
        <w:t>Updating Application Profile Guide:</w:t>
      </w:r>
    </w:p>
    <w:p w14:paraId="1B0F2686" w14:textId="7B37EBC4" w:rsidR="00593F83" w:rsidRDefault="00593F83" w:rsidP="00A44F4F">
      <w:pPr>
        <w:pStyle w:val="ListParagraph"/>
        <w:numPr>
          <w:ilvl w:val="0"/>
          <w:numId w:val="2"/>
        </w:numPr>
      </w:pPr>
      <w:r>
        <w:t xml:space="preserve">Download the </w:t>
      </w:r>
      <w:proofErr w:type="spellStart"/>
      <w:r>
        <w:t>maDMP</w:t>
      </w:r>
      <w:proofErr w:type="spellEnd"/>
      <w:r>
        <w:t xml:space="preserve"> repository and open the Conversion folder, this will be the relevant working folder for the code</w:t>
      </w:r>
    </w:p>
    <w:p w14:paraId="3F4B3057" w14:textId="608821EC" w:rsidR="00A44F4F" w:rsidRDefault="00AA710D" w:rsidP="00A44F4F">
      <w:pPr>
        <w:pStyle w:val="ListParagraph"/>
        <w:numPr>
          <w:ilvl w:val="0"/>
          <w:numId w:val="2"/>
        </w:numPr>
      </w:pPr>
      <w:r>
        <w:t xml:space="preserve">Ensure that </w:t>
      </w:r>
      <w:proofErr w:type="spellStart"/>
      <w:r w:rsidRPr="00C8473B">
        <w:rPr>
          <w:b/>
          <w:bCs/>
        </w:rPr>
        <w:t>worksheet</w:t>
      </w:r>
      <w:r w:rsidR="00C8473B" w:rsidRPr="00C8473B">
        <w:rPr>
          <w:b/>
          <w:bCs/>
        </w:rPr>
        <w:t>_</w:t>
      </w:r>
      <w:r w:rsidRPr="00C8473B">
        <w:rPr>
          <w:b/>
          <w:bCs/>
        </w:rPr>
        <w:t>name</w:t>
      </w:r>
      <w:proofErr w:type="spellEnd"/>
      <w:r>
        <w:t xml:space="preserve"> variable in the Python code is set to the correct sheet in the GC </w:t>
      </w:r>
      <w:proofErr w:type="spellStart"/>
      <w:r>
        <w:t>maDMP</w:t>
      </w:r>
      <w:proofErr w:type="spellEnd"/>
      <w:r>
        <w:t xml:space="preserve"> Excel Workbook</w:t>
      </w:r>
    </w:p>
    <w:p w14:paraId="65A663A5" w14:textId="26C0221D" w:rsidR="00A44F4F" w:rsidRDefault="00A44F4F" w:rsidP="00A44F4F">
      <w:pPr>
        <w:pStyle w:val="ListParagraph"/>
        <w:numPr>
          <w:ilvl w:val="0"/>
          <w:numId w:val="2"/>
        </w:numPr>
      </w:pPr>
      <w:r>
        <w:t>Set the relevant excel sheet to be plain text, particularly for column “Example Value.” This will prevent Python from automatically interpreting certain cells as Datetimes/Dates</w:t>
      </w:r>
    </w:p>
    <w:p w14:paraId="6087C80C" w14:textId="0F865540" w:rsidR="00851CE0" w:rsidRDefault="00851CE0" w:rsidP="00A44F4F">
      <w:pPr>
        <w:pStyle w:val="ListParagraph"/>
        <w:numPr>
          <w:ilvl w:val="0"/>
          <w:numId w:val="2"/>
        </w:numPr>
      </w:pPr>
      <w:r>
        <w:lastRenderedPageBreak/>
        <w:t xml:space="preserve">Ensure that </w:t>
      </w:r>
      <w:proofErr w:type="spellStart"/>
      <w:proofErr w:type="gramStart"/>
      <w:r>
        <w:t>credentials.json</w:t>
      </w:r>
      <w:proofErr w:type="spellEnd"/>
      <w:proofErr w:type="gramEnd"/>
      <w:r>
        <w:t xml:space="preserve"> is present in the main work folder. If </w:t>
      </w:r>
      <w:proofErr w:type="spellStart"/>
      <w:proofErr w:type="gramStart"/>
      <w:r>
        <w:t>credentials.json</w:t>
      </w:r>
      <w:proofErr w:type="spellEnd"/>
      <w:proofErr w:type="gramEnd"/>
      <w:r>
        <w:t xml:space="preserve"> is not present, read </w:t>
      </w:r>
      <w:r>
        <w:rPr>
          <w:b/>
          <w:bCs/>
        </w:rPr>
        <w:t>How to set up a Google Service Account</w:t>
      </w:r>
      <w:r>
        <w:t xml:space="preserve"> section below.</w:t>
      </w:r>
    </w:p>
    <w:p w14:paraId="5D59A0F9" w14:textId="77777777" w:rsidR="00A12C46" w:rsidRDefault="00A12C46" w:rsidP="00A12C46">
      <w:pPr>
        <w:pStyle w:val="ListParagraph"/>
        <w:numPr>
          <w:ilvl w:val="0"/>
          <w:numId w:val="2"/>
        </w:numPr>
      </w:pPr>
      <w:r>
        <w:t xml:space="preserve">Install relevant libraries on your Python IDE of choice. </w:t>
      </w:r>
    </w:p>
    <w:p w14:paraId="11A19A82" w14:textId="6191C630" w:rsidR="00A12C46" w:rsidRPr="00A12C46" w:rsidRDefault="00A12C46" w:rsidP="00A12C46">
      <w:pPr>
        <w:pStyle w:val="ListParagraph"/>
        <w:numPr>
          <w:ilvl w:val="1"/>
          <w:numId w:val="2"/>
        </w:numPr>
        <w:rPr>
          <w:b/>
          <w:bCs/>
        </w:rPr>
      </w:pPr>
      <w:proofErr w:type="spellStart"/>
      <w:r w:rsidRPr="00A12C46">
        <w:rPr>
          <w:b/>
          <w:bCs/>
        </w:rPr>
        <w:t>py</w:t>
      </w:r>
      <w:proofErr w:type="spellEnd"/>
      <w:r w:rsidRPr="00A12C46">
        <w:rPr>
          <w:b/>
          <w:bCs/>
        </w:rPr>
        <w:t xml:space="preserve"> -m pip install pandas </w:t>
      </w:r>
      <w:proofErr w:type="spellStart"/>
      <w:r w:rsidRPr="00A12C46">
        <w:rPr>
          <w:b/>
          <w:bCs/>
        </w:rPr>
        <w:t>numpy</w:t>
      </w:r>
      <w:proofErr w:type="spellEnd"/>
      <w:r w:rsidRPr="00A12C46">
        <w:rPr>
          <w:b/>
          <w:bCs/>
        </w:rPr>
        <w:t xml:space="preserve"> </w:t>
      </w:r>
      <w:proofErr w:type="spellStart"/>
      <w:r w:rsidRPr="00A12C46">
        <w:rPr>
          <w:b/>
          <w:bCs/>
        </w:rPr>
        <w:t>gspread</w:t>
      </w:r>
      <w:proofErr w:type="spellEnd"/>
      <w:r w:rsidRPr="00A12C46">
        <w:rPr>
          <w:b/>
          <w:bCs/>
        </w:rPr>
        <w:t xml:space="preserve"> oauth2client  </w:t>
      </w:r>
    </w:p>
    <w:p w14:paraId="1F98E91F" w14:textId="61164926" w:rsidR="00A44F4F" w:rsidRDefault="00A44F4F" w:rsidP="00A44F4F">
      <w:pPr>
        <w:pStyle w:val="ListParagraph"/>
        <w:numPr>
          <w:ilvl w:val="0"/>
          <w:numId w:val="2"/>
        </w:numPr>
      </w:pPr>
      <w:r>
        <w:t xml:space="preserve">Ensure that </w:t>
      </w:r>
      <w:r w:rsidR="006D1BE8">
        <w:t>the column header names are the same in the Python script and input file. If they are not, a Value Error will show up in the terminal and say that the “Column names are not the same.” When this happens, please change either the input file or Python code to have the same names.</w:t>
      </w:r>
    </w:p>
    <w:p w14:paraId="5B8006B8" w14:textId="00E83FBE" w:rsidR="006D1BE8" w:rsidRDefault="00851CE0" w:rsidP="00A44F4F">
      <w:pPr>
        <w:pStyle w:val="ListParagraph"/>
        <w:numPr>
          <w:ilvl w:val="0"/>
          <w:numId w:val="2"/>
        </w:numPr>
      </w:pPr>
      <w:r>
        <w:t xml:space="preserve">Run the Python code. If ran successfully, the </w:t>
      </w:r>
      <w:r>
        <w:rPr>
          <w:b/>
          <w:bCs/>
        </w:rPr>
        <w:t xml:space="preserve">properties </w:t>
      </w:r>
      <w:r>
        <w:t xml:space="preserve">and </w:t>
      </w:r>
      <w:r>
        <w:rPr>
          <w:b/>
          <w:bCs/>
        </w:rPr>
        <w:t>values</w:t>
      </w:r>
      <w:r>
        <w:t xml:space="preserve"> sheet in the Application Profile will have been updated</w:t>
      </w:r>
    </w:p>
    <w:p w14:paraId="647338ED" w14:textId="20224C84" w:rsidR="00851CE0" w:rsidRPr="00851CE0" w:rsidRDefault="00851CE0" w:rsidP="00851CE0">
      <w:r>
        <w:rPr>
          <w:b/>
          <w:bCs/>
        </w:rPr>
        <w:t xml:space="preserve">NOTE: </w:t>
      </w:r>
      <w:r>
        <w:t xml:space="preserve">If there is trouble with the Google Service Account not functioning, manual outputs of the </w:t>
      </w:r>
      <w:r>
        <w:rPr>
          <w:b/>
          <w:bCs/>
        </w:rPr>
        <w:t xml:space="preserve">properties </w:t>
      </w:r>
      <w:r>
        <w:t xml:space="preserve">and </w:t>
      </w:r>
      <w:r>
        <w:rPr>
          <w:b/>
          <w:bCs/>
        </w:rPr>
        <w:t>values</w:t>
      </w:r>
      <w:r>
        <w:t xml:space="preserve"> sheet can be done with the last two lines of code.</w:t>
      </w:r>
    </w:p>
    <w:p w14:paraId="007A8848" w14:textId="3AD7C928" w:rsidR="008D21CE" w:rsidRDefault="007F6E7D" w:rsidP="00593F83">
      <w:pPr>
        <w:pStyle w:val="Heading2"/>
      </w:pPr>
      <w:r>
        <w:t>How to set up a Google Service Account</w:t>
      </w:r>
      <w:r w:rsidR="00A44F4F">
        <w:t>:</w:t>
      </w:r>
    </w:p>
    <w:p w14:paraId="27F1D9FF" w14:textId="13F911BB" w:rsidR="007F6E7D" w:rsidRDefault="007F6E7D" w:rsidP="007F6E7D">
      <w:pPr>
        <w:pStyle w:val="ListParagraph"/>
        <w:numPr>
          <w:ilvl w:val="0"/>
          <w:numId w:val="1"/>
        </w:numPr>
      </w:pPr>
      <w:r>
        <w:t>Sign into your Google account</w:t>
      </w:r>
    </w:p>
    <w:p w14:paraId="43B2993B" w14:textId="7F3239F5" w:rsidR="007F6E7D" w:rsidRDefault="007F6E7D" w:rsidP="007F6E7D">
      <w:pPr>
        <w:pStyle w:val="ListParagraph"/>
        <w:numPr>
          <w:ilvl w:val="0"/>
          <w:numId w:val="1"/>
        </w:numPr>
      </w:pPr>
      <w:r>
        <w:t xml:space="preserve">Go to </w:t>
      </w:r>
      <w:r w:rsidRPr="007F6E7D">
        <w:t>https://console.cloud.google.com/</w:t>
      </w:r>
    </w:p>
    <w:p w14:paraId="551D12A8" w14:textId="20604032" w:rsidR="007F6E7D" w:rsidRDefault="007F6E7D" w:rsidP="007F6E7D">
      <w:pPr>
        <w:pStyle w:val="ListParagraph"/>
        <w:numPr>
          <w:ilvl w:val="0"/>
          <w:numId w:val="1"/>
        </w:numPr>
      </w:pPr>
      <w:r>
        <w:t xml:space="preserve">Create a new project, click the red circled icon to find your projects. Then click NEW PROJECT. </w:t>
      </w:r>
    </w:p>
    <w:p w14:paraId="4F96EEB7" w14:textId="278B7BC2" w:rsidR="007F6E7D" w:rsidRDefault="007F6E7D" w:rsidP="007F6E7D">
      <w:r>
        <w:rPr>
          <w:noProof/>
        </w:rPr>
        <mc:AlternateContent>
          <mc:Choice Requires="wps">
            <w:drawing>
              <wp:anchor distT="0" distB="0" distL="114300" distR="114300" simplePos="0" relativeHeight="251659264" behindDoc="0" locked="0" layoutInCell="1" allowOverlap="1" wp14:anchorId="5F0271F6" wp14:editId="34F89F58">
                <wp:simplePos x="0" y="0"/>
                <wp:positionH relativeFrom="column">
                  <wp:posOffset>1300290</wp:posOffset>
                </wp:positionH>
                <wp:positionV relativeFrom="paragraph">
                  <wp:posOffset>4778</wp:posOffset>
                </wp:positionV>
                <wp:extent cx="337399" cy="327619"/>
                <wp:effectExtent l="0" t="0" r="24765" b="15875"/>
                <wp:wrapNone/>
                <wp:docPr id="745131659" name="Oval 1"/>
                <wp:cNvGraphicFramePr/>
                <a:graphic xmlns:a="http://schemas.openxmlformats.org/drawingml/2006/main">
                  <a:graphicData uri="http://schemas.microsoft.com/office/word/2010/wordprocessingShape">
                    <wps:wsp>
                      <wps:cNvSpPr/>
                      <wps:spPr>
                        <a:xfrm>
                          <a:off x="0" y="0"/>
                          <a:ext cx="337399" cy="327619"/>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0E86AD" id="Oval 1" o:spid="_x0000_s1026" style="position:absolute;margin-left:102.4pt;margin-top:.4pt;width:26.55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" filled="f" strokecolor="red"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6AC8614C" wp14:editId="18720A9D">
                <wp:simplePos x="0" y="0"/>
                <wp:positionH relativeFrom="column">
                  <wp:posOffset>5031645</wp:posOffset>
                </wp:positionH>
                <wp:positionV relativeFrom="paragraph">
                  <wp:posOffset>563422</wp:posOffset>
                </wp:positionV>
                <wp:extent cx="894841" cy="420526"/>
                <wp:effectExtent l="0" t="0" r="19685" b="17780"/>
                <wp:wrapNone/>
                <wp:docPr id="1954997999" name="Oval 2"/>
                <wp:cNvGraphicFramePr/>
                <a:graphic xmlns:a="http://schemas.openxmlformats.org/drawingml/2006/main">
                  <a:graphicData uri="http://schemas.microsoft.com/office/word/2010/wordprocessingShape">
                    <wps:wsp>
                      <wps:cNvSpPr/>
                      <wps:spPr>
                        <a:xfrm>
                          <a:off x="0" y="0"/>
                          <a:ext cx="894841" cy="420526"/>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EECDD" id="Oval 2" o:spid="_x0000_s1026" style="position:absolute;margin-left:396.2pt;margin-top:44.35pt;width:70.45pt;height:3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" filled="f" strokecolor="red" strokeweight="1pt">
                <v:stroke joinstyle="miter"/>
              </v:oval>
            </w:pict>
          </mc:Fallback>
        </mc:AlternateContent>
      </w:r>
      <w:r w:rsidRPr="007F6E7D">
        <w:rPr>
          <w:noProof/>
        </w:rPr>
        <w:drawing>
          <wp:inline distT="0" distB="0" distL="0" distR="0" wp14:anchorId="2F914A22" wp14:editId="49B50FC9">
            <wp:extent cx="5943600" cy="514985"/>
            <wp:effectExtent l="0" t="0" r="0" b="0"/>
            <wp:docPr id="850901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01849" name=""/>
                    <pic:cNvPicPr/>
                  </pic:nvPicPr>
                  <pic:blipFill>
                    <a:blip r:embed="rId6"/>
                    <a:stretch>
                      <a:fillRect/>
                    </a:stretch>
                  </pic:blipFill>
                  <pic:spPr>
                    <a:xfrm>
                      <a:off x="0" y="0"/>
                      <a:ext cx="5943600" cy="514985"/>
                    </a:xfrm>
                    <a:prstGeom prst="rect">
                      <a:avLst/>
                    </a:prstGeom>
                  </pic:spPr>
                </pic:pic>
              </a:graphicData>
            </a:graphic>
          </wp:inline>
        </w:drawing>
      </w:r>
    </w:p>
    <w:p w14:paraId="06DC4CA0" w14:textId="146BCD12" w:rsidR="007F6E7D" w:rsidRDefault="007F6E7D" w:rsidP="007F6E7D">
      <w:r w:rsidRPr="007F6E7D">
        <w:rPr>
          <w:noProof/>
        </w:rPr>
        <w:drawing>
          <wp:inline distT="0" distB="0" distL="0" distR="0" wp14:anchorId="06A6F679" wp14:editId="2F5F296D">
            <wp:extent cx="5943600" cy="1180465"/>
            <wp:effectExtent l="0" t="0" r="0" b="635"/>
            <wp:docPr id="1046295070" name="Picture 1"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95070" name="Picture 1" descr="A blue line on a white background&#10;&#10;Description automatically generated"/>
                    <pic:cNvPicPr/>
                  </pic:nvPicPr>
                  <pic:blipFill>
                    <a:blip r:embed="rId7"/>
                    <a:stretch>
                      <a:fillRect/>
                    </a:stretch>
                  </pic:blipFill>
                  <pic:spPr>
                    <a:xfrm>
                      <a:off x="0" y="0"/>
                      <a:ext cx="5943600" cy="1180465"/>
                    </a:xfrm>
                    <a:prstGeom prst="rect">
                      <a:avLst/>
                    </a:prstGeom>
                  </pic:spPr>
                </pic:pic>
              </a:graphicData>
            </a:graphic>
          </wp:inline>
        </w:drawing>
      </w:r>
    </w:p>
    <w:p w14:paraId="1195EC28" w14:textId="3D0349F1" w:rsidR="007F6E7D" w:rsidRDefault="007F6E7D" w:rsidP="007F6E7D">
      <w:pPr>
        <w:pStyle w:val="ListParagraph"/>
        <w:numPr>
          <w:ilvl w:val="0"/>
          <w:numId w:val="1"/>
        </w:numPr>
      </w:pPr>
      <w:r>
        <w:t xml:space="preserve">Go to </w:t>
      </w:r>
      <w:hyperlink r:id="rId8" w:history="1">
        <w:r w:rsidRPr="00B6326E">
          <w:rPr>
            <w:rStyle w:val="Hyperlink"/>
          </w:rPr>
          <w:t>https://console.cloud.google.com/apis/library</w:t>
        </w:r>
      </w:hyperlink>
      <w:r>
        <w:t xml:space="preserve"> to enable two relevant APIs needed</w:t>
      </w:r>
    </w:p>
    <w:p w14:paraId="09E48F96" w14:textId="29AFAFE8" w:rsidR="007F6E7D" w:rsidRDefault="007F6E7D" w:rsidP="007F6E7D">
      <w:pPr>
        <w:pStyle w:val="ListParagraph"/>
        <w:numPr>
          <w:ilvl w:val="1"/>
          <w:numId w:val="1"/>
        </w:numPr>
      </w:pPr>
      <w:r>
        <w:t>Google Drive API</w:t>
      </w:r>
    </w:p>
    <w:p w14:paraId="0A0425D2" w14:textId="626F38E0" w:rsidR="007F6E7D" w:rsidRDefault="007F6E7D" w:rsidP="007F6E7D">
      <w:pPr>
        <w:pStyle w:val="ListParagraph"/>
        <w:numPr>
          <w:ilvl w:val="1"/>
          <w:numId w:val="1"/>
        </w:numPr>
      </w:pPr>
      <w:r>
        <w:t>Google Sheets API</w:t>
      </w:r>
    </w:p>
    <w:p w14:paraId="0E0B62DB" w14:textId="79E3FD98" w:rsidR="007F6E7D" w:rsidRDefault="007F6E7D" w:rsidP="007F6E7D">
      <w:pPr>
        <w:pStyle w:val="ListParagraph"/>
        <w:numPr>
          <w:ilvl w:val="0"/>
          <w:numId w:val="1"/>
        </w:numPr>
      </w:pPr>
      <w:r>
        <w:t>After enabling Google Sheets API, you will need to create credentials</w:t>
      </w:r>
    </w:p>
    <w:p w14:paraId="109BE389" w14:textId="57908B2E" w:rsidR="007F6E7D" w:rsidRDefault="007F6E7D" w:rsidP="007F6E7D">
      <w:pPr>
        <w:ind w:left="720"/>
      </w:pPr>
      <w:r>
        <w:rPr>
          <w:noProof/>
        </w:rPr>
        <w:lastRenderedPageBreak/>
        <mc:AlternateContent>
          <mc:Choice Requires="wps">
            <w:drawing>
              <wp:anchor distT="0" distB="0" distL="114300" distR="114300" simplePos="0" relativeHeight="251661312" behindDoc="0" locked="0" layoutInCell="1" allowOverlap="1" wp14:anchorId="5F383B9A" wp14:editId="3BBAE393">
                <wp:simplePos x="0" y="0"/>
                <wp:positionH relativeFrom="column">
                  <wp:posOffset>5265926</wp:posOffset>
                </wp:positionH>
                <wp:positionV relativeFrom="paragraph">
                  <wp:posOffset>246757</wp:posOffset>
                </wp:positionV>
                <wp:extent cx="1051315" cy="513433"/>
                <wp:effectExtent l="0" t="0" r="15875" b="20320"/>
                <wp:wrapNone/>
                <wp:docPr id="1442213050" name="Oval 3"/>
                <wp:cNvGraphicFramePr/>
                <a:graphic xmlns:a="http://schemas.openxmlformats.org/drawingml/2006/main">
                  <a:graphicData uri="http://schemas.microsoft.com/office/word/2010/wordprocessingShape">
                    <wps:wsp>
                      <wps:cNvSpPr/>
                      <wps:spPr>
                        <a:xfrm>
                          <a:off x="0" y="0"/>
                          <a:ext cx="1051315" cy="51343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97F19C" id="Oval 3" o:spid="_x0000_s1026" style="position:absolute;margin-left:414.65pt;margin-top:19.45pt;width:82.8pt;height:40.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" filled="f" strokecolor="red" strokeweight="1pt">
                <v:stroke joinstyle="miter"/>
              </v:oval>
            </w:pict>
          </mc:Fallback>
        </mc:AlternateContent>
      </w:r>
      <w:r w:rsidRPr="007F6E7D">
        <w:rPr>
          <w:noProof/>
        </w:rPr>
        <w:drawing>
          <wp:inline distT="0" distB="0" distL="0" distR="0" wp14:anchorId="5E58B1C1" wp14:editId="2261EF73">
            <wp:extent cx="5943600" cy="2108200"/>
            <wp:effectExtent l="0" t="0" r="0" b="6350"/>
            <wp:docPr id="1100804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04136" name="Picture 1" descr="A screenshot of a computer&#10;&#10;Description automatically generated"/>
                    <pic:cNvPicPr/>
                  </pic:nvPicPr>
                  <pic:blipFill>
                    <a:blip r:embed="rId9"/>
                    <a:stretch>
                      <a:fillRect/>
                    </a:stretch>
                  </pic:blipFill>
                  <pic:spPr>
                    <a:xfrm>
                      <a:off x="0" y="0"/>
                      <a:ext cx="5943600" cy="2108200"/>
                    </a:xfrm>
                    <a:prstGeom prst="rect">
                      <a:avLst/>
                    </a:prstGeom>
                  </pic:spPr>
                </pic:pic>
              </a:graphicData>
            </a:graphic>
          </wp:inline>
        </w:drawing>
      </w:r>
    </w:p>
    <w:p w14:paraId="7939A9C3" w14:textId="4B5DC16D" w:rsidR="007F6E7D" w:rsidRDefault="007F6E7D" w:rsidP="007F6E7D">
      <w:pPr>
        <w:pStyle w:val="ListParagraph"/>
        <w:numPr>
          <w:ilvl w:val="1"/>
          <w:numId w:val="1"/>
        </w:numPr>
      </w:pPr>
      <w:r>
        <w:t>Answer “Application Data” to create a service account</w:t>
      </w:r>
    </w:p>
    <w:p w14:paraId="2E15C77D" w14:textId="54B92467" w:rsidR="007F6E7D" w:rsidRDefault="007F6E7D" w:rsidP="00EA59FF">
      <w:pPr>
        <w:pStyle w:val="ListParagraph"/>
        <w:numPr>
          <w:ilvl w:val="1"/>
          <w:numId w:val="1"/>
        </w:numPr>
      </w:pPr>
      <w:r>
        <w:rPr>
          <w:noProof/>
        </w:rPr>
        <mc:AlternateContent>
          <mc:Choice Requires="wps">
            <w:drawing>
              <wp:anchor distT="0" distB="0" distL="114300" distR="114300" simplePos="0" relativeHeight="251663360" behindDoc="0" locked="0" layoutInCell="1" allowOverlap="1" wp14:anchorId="18BC598D" wp14:editId="4F050363">
                <wp:simplePos x="0" y="0"/>
                <wp:positionH relativeFrom="column">
                  <wp:posOffset>1525630</wp:posOffset>
                </wp:positionH>
                <wp:positionV relativeFrom="paragraph">
                  <wp:posOffset>1359375</wp:posOffset>
                </wp:positionV>
                <wp:extent cx="2630734" cy="488984"/>
                <wp:effectExtent l="0" t="0" r="17780" b="25400"/>
                <wp:wrapNone/>
                <wp:docPr id="479272687" name="Oval 4"/>
                <wp:cNvGraphicFramePr/>
                <a:graphic xmlns:a="http://schemas.openxmlformats.org/drawingml/2006/main">
                  <a:graphicData uri="http://schemas.microsoft.com/office/word/2010/wordprocessingShape">
                    <wps:wsp>
                      <wps:cNvSpPr/>
                      <wps:spPr>
                        <a:xfrm>
                          <a:off x="0" y="0"/>
                          <a:ext cx="2630734" cy="488984"/>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4CE361" id="Oval 4" o:spid="_x0000_s1026" style="position:absolute;margin-left:120.15pt;margin-top:107.05pt;width:207.15pt;height: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" filled="f" strokecolor="red" strokeweight="1pt">
                <v:stroke joinstyle="miter"/>
              </v:oval>
            </w:pict>
          </mc:Fallback>
        </mc:AlternateContent>
      </w:r>
      <w:r w:rsidRPr="007F6E7D">
        <w:rPr>
          <w:noProof/>
        </w:rPr>
        <w:drawing>
          <wp:anchor distT="0" distB="0" distL="114300" distR="114300" simplePos="0" relativeHeight="251662336" behindDoc="0" locked="0" layoutInCell="1" allowOverlap="1" wp14:anchorId="29BF4ED1" wp14:editId="0E5FC083">
            <wp:simplePos x="0" y="0"/>
            <wp:positionH relativeFrom="column">
              <wp:posOffset>1427833</wp:posOffset>
            </wp:positionH>
            <wp:positionV relativeFrom="paragraph">
              <wp:posOffset>381</wp:posOffset>
            </wp:positionV>
            <wp:extent cx="2848332" cy="2089690"/>
            <wp:effectExtent l="0" t="0" r="0" b="6350"/>
            <wp:wrapTopAndBottom/>
            <wp:docPr id="857233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33976"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8332" cy="2089690"/>
                    </a:xfrm>
                    <a:prstGeom prst="rect">
                      <a:avLst/>
                    </a:prstGeom>
                  </pic:spPr>
                </pic:pic>
              </a:graphicData>
            </a:graphic>
          </wp:anchor>
        </w:drawing>
      </w:r>
      <w:r w:rsidR="00EA59FF">
        <w:t>Enter the Service Account name and ID</w:t>
      </w:r>
    </w:p>
    <w:p w14:paraId="5E0EB226" w14:textId="0D58D790" w:rsidR="007F6E7D" w:rsidRDefault="00A44F4F" w:rsidP="007F6E7D">
      <w:pPr>
        <w:pStyle w:val="ListParagraph"/>
        <w:numPr>
          <w:ilvl w:val="0"/>
          <w:numId w:val="1"/>
        </w:numPr>
      </w:pPr>
      <w:r>
        <w:t xml:space="preserve">Create a key for your Service Account as a JSON and store it safely. Rename the file to </w:t>
      </w:r>
      <w:proofErr w:type="spellStart"/>
      <w:proofErr w:type="gramStart"/>
      <w:r>
        <w:t>credentials.json</w:t>
      </w:r>
      <w:proofErr w:type="spellEnd"/>
      <w:proofErr w:type="gramEnd"/>
      <w:r>
        <w:t xml:space="preserve"> for convenience. For safety reasons, do not upload the key onto GitHub </w:t>
      </w:r>
    </w:p>
    <w:p w14:paraId="69A7D14A" w14:textId="6C1D9D5A" w:rsidR="00A44F4F" w:rsidRDefault="00A44F4F" w:rsidP="007F6E7D">
      <w:pPr>
        <w:pStyle w:val="ListParagraph"/>
        <w:numPr>
          <w:ilvl w:val="0"/>
          <w:numId w:val="1"/>
        </w:numPr>
      </w:pPr>
      <w:r>
        <w:t>Go to the Google Sheets you wish to edit using the Service Account and click share. Enter the Service Account email address and set the permissions to “Editor”</w:t>
      </w:r>
    </w:p>
    <w:p w14:paraId="09132A30" w14:textId="687285C8" w:rsidR="002E3545" w:rsidRDefault="002E3545" w:rsidP="002E3545">
      <w:pPr>
        <w:pStyle w:val="Heading2"/>
      </w:pPr>
      <w:r>
        <w:t xml:space="preserve">Changes between </w:t>
      </w:r>
      <w:r w:rsidRPr="002E3545">
        <w:t xml:space="preserve">GC-RDA </w:t>
      </w:r>
      <w:proofErr w:type="spellStart"/>
      <w:r w:rsidRPr="002E3545">
        <w:t>maDMP</w:t>
      </w:r>
      <w:proofErr w:type="spellEnd"/>
      <w:r w:rsidRPr="002E3545">
        <w:t xml:space="preserve"> Application Profile</w:t>
      </w:r>
      <w:r>
        <w:t xml:space="preserve"> and RDA </w:t>
      </w:r>
      <w:r w:rsidRPr="002E3545">
        <w:t>Application Profile</w:t>
      </w:r>
    </w:p>
    <w:p w14:paraId="20B3D001" w14:textId="56DBA516" w:rsidR="002E3545" w:rsidRDefault="002E3545" w:rsidP="002E3545">
      <w:r>
        <w:t xml:space="preserve">The GC-RDA </w:t>
      </w:r>
      <w:proofErr w:type="spellStart"/>
      <w:r>
        <w:t>maDMP</w:t>
      </w:r>
      <w:proofErr w:type="spellEnd"/>
      <w:r>
        <w:t xml:space="preserve"> Application Profile is the extension of the RDA Application Profile. Therefore, there are new fields introduced and other changes. This section details the differences between the Application Profiles. Reference to the GC-RDA </w:t>
      </w:r>
      <w:proofErr w:type="spellStart"/>
      <w:r>
        <w:t>maDMP</w:t>
      </w:r>
      <w:proofErr w:type="spellEnd"/>
      <w:r>
        <w:t xml:space="preserve"> Application Profile will be abbreviated to GC AP and RDA Application Profile will be abbreviated to RDA AP.</w:t>
      </w:r>
    </w:p>
    <w:p w14:paraId="149540A3" w14:textId="40865304" w:rsidR="002E3545" w:rsidRDefault="002E3545" w:rsidP="002E3545">
      <w:pPr>
        <w:pStyle w:val="ListParagraph"/>
        <w:numPr>
          <w:ilvl w:val="0"/>
          <w:numId w:val="4"/>
        </w:numPr>
      </w:pPr>
      <w:r>
        <w:t xml:space="preserve">Vocabularies </w:t>
      </w:r>
      <w:r w:rsidR="007656E7">
        <w:t xml:space="preserve">(in properties and values sheet) </w:t>
      </w:r>
    </w:p>
    <w:p w14:paraId="446D5109" w14:textId="09864CC2" w:rsidR="002E3545" w:rsidRDefault="002E3545" w:rsidP="002E3545">
      <w:pPr>
        <w:pStyle w:val="ListParagraph"/>
        <w:numPr>
          <w:ilvl w:val="1"/>
          <w:numId w:val="4"/>
        </w:numPr>
      </w:pPr>
      <w:r w:rsidRPr="002E3545">
        <w:lastRenderedPageBreak/>
        <w:t>The RDA</w:t>
      </w:r>
      <w:r>
        <w:t xml:space="preserve"> AP </w:t>
      </w:r>
      <w:r w:rsidRPr="002E3545">
        <w:t>details</w:t>
      </w:r>
      <w:r>
        <w:t xml:space="preserve"> specific vocabularies such as </w:t>
      </w:r>
      <w:proofErr w:type="spellStart"/>
      <w:r>
        <w:t>dct</w:t>
      </w:r>
      <w:proofErr w:type="spellEnd"/>
      <w:r>
        <w:t xml:space="preserve">, </w:t>
      </w:r>
      <w:proofErr w:type="spellStart"/>
      <w:r>
        <w:t>ali</w:t>
      </w:r>
      <w:proofErr w:type="spellEnd"/>
      <w:r>
        <w:t xml:space="preserve">, </w:t>
      </w:r>
      <w:proofErr w:type="spellStart"/>
      <w:r>
        <w:t>cerif</w:t>
      </w:r>
      <w:proofErr w:type="spellEnd"/>
      <w:r>
        <w:t xml:space="preserve">, </w:t>
      </w:r>
      <w:proofErr w:type="spellStart"/>
      <w:r>
        <w:t>foaf</w:t>
      </w:r>
      <w:proofErr w:type="spellEnd"/>
      <w:r>
        <w:t xml:space="preserve">, </w:t>
      </w:r>
      <w:proofErr w:type="spellStart"/>
      <w:r>
        <w:t>pid_system_type</w:t>
      </w:r>
      <w:proofErr w:type="spellEnd"/>
      <w:r>
        <w:t xml:space="preserve">, </w:t>
      </w:r>
      <w:proofErr w:type="spellStart"/>
      <w:r>
        <w:t>yes_no_unknown</w:t>
      </w:r>
      <w:proofErr w:type="spellEnd"/>
      <w:r>
        <w:t xml:space="preserve">, etc.  </w:t>
      </w:r>
      <w:r w:rsidR="007656E7">
        <w:t>Currently, t</w:t>
      </w:r>
      <w:r>
        <w:t xml:space="preserve">he GC AP only has two vocabularies: </w:t>
      </w:r>
      <w:proofErr w:type="spellStart"/>
      <w:r w:rsidRPr="002E3545">
        <w:t>gc_rda_dmp_extension</w:t>
      </w:r>
      <w:proofErr w:type="spellEnd"/>
      <w:r>
        <w:t xml:space="preserve"> and </w:t>
      </w:r>
      <w:proofErr w:type="spellStart"/>
      <w:r w:rsidRPr="002E3545">
        <w:t>rda_dmp_common</w:t>
      </w:r>
      <w:proofErr w:type="spellEnd"/>
      <w:r>
        <w:t xml:space="preserve">. The first meaning that it is an addition to the original RDA and the latter meaning that it was </w:t>
      </w:r>
      <w:r w:rsidR="007656E7">
        <w:t>a part</w:t>
      </w:r>
      <w:r>
        <w:t xml:space="preserve"> of the original RDA</w:t>
      </w:r>
      <w:r w:rsidR="007656E7">
        <w:t xml:space="preserve"> standard.</w:t>
      </w:r>
    </w:p>
    <w:p w14:paraId="59CD7248" w14:textId="4E368A06" w:rsidR="007656E7" w:rsidRDefault="007656E7" w:rsidP="007656E7">
      <w:pPr>
        <w:pStyle w:val="ListParagraph"/>
        <w:numPr>
          <w:ilvl w:val="0"/>
          <w:numId w:val="4"/>
        </w:numPr>
      </w:pPr>
      <w:r>
        <w:t xml:space="preserve">Values Sheet </w:t>
      </w:r>
    </w:p>
    <w:p w14:paraId="1EF7759A" w14:textId="10FA112E" w:rsidR="007656E7" w:rsidRDefault="007656E7" w:rsidP="007656E7">
      <w:pPr>
        <w:pStyle w:val="ListParagraph"/>
        <w:numPr>
          <w:ilvl w:val="1"/>
          <w:numId w:val="4"/>
        </w:numPr>
      </w:pPr>
      <w:r>
        <w:t xml:space="preserve">The “id” column is created through the concatenation of “property” + _ + “label” values in the GC AP. In the RDA AP, the “id” does not always follow this </w:t>
      </w:r>
      <w:r w:rsidR="00C8473B">
        <w:t xml:space="preserve">same </w:t>
      </w:r>
      <w:r>
        <w:t xml:space="preserve">rule. </w:t>
      </w:r>
    </w:p>
    <w:p w14:paraId="5EEAA6E8" w14:textId="78CD79E9" w:rsidR="007656E7" w:rsidRDefault="007656E7" w:rsidP="007656E7">
      <w:pPr>
        <w:pStyle w:val="ListParagraph"/>
        <w:ind w:left="1440"/>
      </w:pPr>
      <w:r>
        <w:t>Examples:</w:t>
      </w:r>
    </w:p>
    <w:p w14:paraId="676562C2" w14:textId="5513EA85" w:rsidR="007656E7" w:rsidRDefault="007656E7" w:rsidP="00605BEA">
      <w:pPr>
        <w:pStyle w:val="ListParagraph"/>
        <w:numPr>
          <w:ilvl w:val="2"/>
          <w:numId w:val="4"/>
        </w:numPr>
      </w:pPr>
      <w:r>
        <w:t xml:space="preserve">“id” involving property </w:t>
      </w:r>
      <w:proofErr w:type="spellStart"/>
      <w:r>
        <w:t>contact_id_type</w:t>
      </w:r>
      <w:proofErr w:type="spellEnd"/>
      <w:r>
        <w:t xml:space="preserve"> is </w:t>
      </w:r>
      <w:proofErr w:type="spellStart"/>
      <w:r>
        <w:t>contact</w:t>
      </w:r>
      <w:proofErr w:type="gramStart"/>
      <w:r>
        <w:t>_“</w:t>
      </w:r>
      <w:proofErr w:type="gramEnd"/>
      <w:r>
        <w:t>label</w:t>
      </w:r>
      <w:proofErr w:type="spellEnd"/>
      <w:r>
        <w:t xml:space="preserve">” instead of </w:t>
      </w:r>
      <w:proofErr w:type="spellStart"/>
      <w:r>
        <w:t>contact_id_type_“label</w:t>
      </w:r>
      <w:proofErr w:type="spellEnd"/>
      <w:r>
        <w:t>”</w:t>
      </w:r>
    </w:p>
    <w:p w14:paraId="7D1EBDC0" w14:textId="20125358" w:rsidR="007656E7" w:rsidRDefault="007656E7" w:rsidP="00605BEA">
      <w:pPr>
        <w:pStyle w:val="ListParagraph"/>
        <w:numPr>
          <w:ilvl w:val="3"/>
          <w:numId w:val="4"/>
        </w:numPr>
      </w:pPr>
      <w:r>
        <w:t>This occurs similarly for other properties with “</w:t>
      </w:r>
      <w:proofErr w:type="spellStart"/>
      <w:r>
        <w:t>id_type</w:t>
      </w:r>
      <w:proofErr w:type="spellEnd"/>
      <w:r>
        <w:t xml:space="preserve">.” Examples </w:t>
      </w:r>
      <w:proofErr w:type="gramStart"/>
      <w:r>
        <w:t>include:</w:t>
      </w:r>
      <w:proofErr w:type="gramEnd"/>
      <w:r>
        <w:t xml:space="preserve"> </w:t>
      </w:r>
      <w:proofErr w:type="spellStart"/>
      <w:r>
        <w:t>contributor_id_type</w:t>
      </w:r>
      <w:proofErr w:type="spellEnd"/>
      <w:r>
        <w:t xml:space="preserve">, </w:t>
      </w:r>
      <w:proofErr w:type="spellStart"/>
      <w:r>
        <w:t>dataset_id_type</w:t>
      </w:r>
      <w:proofErr w:type="spellEnd"/>
      <w:r>
        <w:t xml:space="preserve">, </w:t>
      </w:r>
      <w:proofErr w:type="spellStart"/>
      <w:r>
        <w:t>dmp_id_type</w:t>
      </w:r>
      <w:proofErr w:type="spellEnd"/>
      <w:r>
        <w:t xml:space="preserve">, </w:t>
      </w:r>
      <w:proofErr w:type="spellStart"/>
      <w:r>
        <w:t>funder_id_type</w:t>
      </w:r>
      <w:proofErr w:type="spellEnd"/>
      <w:r>
        <w:t xml:space="preserve">, </w:t>
      </w:r>
      <w:proofErr w:type="spellStart"/>
      <w:r>
        <w:t>grant_id_type</w:t>
      </w:r>
      <w:proofErr w:type="spellEnd"/>
      <w:r>
        <w:t xml:space="preserve">, </w:t>
      </w:r>
      <w:proofErr w:type="spellStart"/>
      <w:r>
        <w:t>metadata_id_type</w:t>
      </w:r>
      <w:proofErr w:type="spellEnd"/>
    </w:p>
    <w:p w14:paraId="69247CCE" w14:textId="44F77ECC" w:rsidR="007656E7" w:rsidRDefault="00C8473B" w:rsidP="00C8473B">
      <w:pPr>
        <w:pStyle w:val="ListParagraph"/>
        <w:numPr>
          <w:ilvl w:val="2"/>
          <w:numId w:val="4"/>
        </w:numPr>
      </w:pPr>
      <w:r>
        <w:t xml:space="preserve">Other situations where the “id” differs would be in the RDA AP where the parent is omitted from the “id” name. </w:t>
      </w:r>
    </w:p>
    <w:p w14:paraId="4CEEC06A" w14:textId="2D660F99" w:rsidR="00C8473B" w:rsidRDefault="00C8473B" w:rsidP="00C8473B">
      <w:pPr>
        <w:pStyle w:val="ListParagraph"/>
        <w:numPr>
          <w:ilvl w:val="3"/>
          <w:numId w:val="4"/>
        </w:numPr>
      </w:pPr>
      <w:proofErr w:type="spellStart"/>
      <w:r>
        <w:t>dataset_personal_data</w:t>
      </w:r>
      <w:proofErr w:type="spellEnd"/>
      <w:r>
        <w:t xml:space="preserve"> property has ids as </w:t>
      </w:r>
      <w:proofErr w:type="spellStart"/>
      <w:r>
        <w:t>personal_data</w:t>
      </w:r>
      <w:proofErr w:type="gramStart"/>
      <w:r>
        <w:t>_“</w:t>
      </w:r>
      <w:proofErr w:type="gramEnd"/>
      <w:r>
        <w:t>label</w:t>
      </w:r>
      <w:proofErr w:type="spellEnd"/>
      <w:r>
        <w:t>”</w:t>
      </w:r>
    </w:p>
    <w:p w14:paraId="75DB12E7" w14:textId="3D4D8898" w:rsidR="00C8473B" w:rsidRDefault="00C8473B" w:rsidP="00C8473B">
      <w:pPr>
        <w:pStyle w:val="ListParagraph"/>
        <w:numPr>
          <w:ilvl w:val="3"/>
          <w:numId w:val="4"/>
        </w:numPr>
      </w:pPr>
      <w:proofErr w:type="spellStart"/>
      <w:r w:rsidRPr="00C8473B">
        <w:t>dataset_sensitive_data</w:t>
      </w:r>
      <w:proofErr w:type="spellEnd"/>
      <w:r>
        <w:t xml:space="preserve"> property has ids as </w:t>
      </w:r>
      <w:proofErr w:type="spellStart"/>
      <w:r>
        <w:t>sensitive_data</w:t>
      </w:r>
      <w:proofErr w:type="gramStart"/>
      <w:r>
        <w:t>_“</w:t>
      </w:r>
      <w:proofErr w:type="gramEnd"/>
      <w:r>
        <w:t>label</w:t>
      </w:r>
      <w:proofErr w:type="spellEnd"/>
      <w:r>
        <w:t>”</w:t>
      </w:r>
    </w:p>
    <w:p w14:paraId="584B36D3" w14:textId="39FA27FD" w:rsidR="00C8473B" w:rsidRDefault="00C8473B" w:rsidP="00C8473B">
      <w:pPr>
        <w:pStyle w:val="ListParagraph"/>
        <w:numPr>
          <w:ilvl w:val="3"/>
          <w:numId w:val="4"/>
        </w:numPr>
      </w:pPr>
      <w:proofErr w:type="spellStart"/>
      <w:r w:rsidRPr="00C8473B">
        <w:t>host_certified_with</w:t>
      </w:r>
      <w:proofErr w:type="spellEnd"/>
      <w:r>
        <w:t xml:space="preserve"> property has ids as </w:t>
      </w:r>
      <w:proofErr w:type="spellStart"/>
      <w:r w:rsidRPr="00C8473B">
        <w:t>certification</w:t>
      </w:r>
      <w:proofErr w:type="gramStart"/>
      <w:r w:rsidRPr="00C8473B">
        <w:t>_</w:t>
      </w:r>
      <w:r>
        <w:t>“</w:t>
      </w:r>
      <w:proofErr w:type="gramEnd"/>
      <w:r>
        <w:t>label</w:t>
      </w:r>
      <w:proofErr w:type="spellEnd"/>
      <w:r>
        <w:t xml:space="preserve">”, in this situation the “with” has also been trimmed </w:t>
      </w:r>
    </w:p>
    <w:p w14:paraId="4F89F269" w14:textId="63A40DD2" w:rsidR="00C8473B" w:rsidRDefault="00C8473B" w:rsidP="00C8473B">
      <w:pPr>
        <w:pStyle w:val="ListParagraph"/>
        <w:numPr>
          <w:ilvl w:val="3"/>
          <w:numId w:val="4"/>
        </w:numPr>
      </w:pPr>
      <w:proofErr w:type="spellStart"/>
      <w:r w:rsidRPr="00C8473B">
        <w:t>host_pid_system</w:t>
      </w:r>
      <w:proofErr w:type="spellEnd"/>
      <w:r>
        <w:t xml:space="preserve"> property has ids as </w:t>
      </w:r>
      <w:proofErr w:type="spellStart"/>
      <w:r w:rsidRPr="00C8473B">
        <w:t>pid_system</w:t>
      </w:r>
      <w:proofErr w:type="gramStart"/>
      <w:r w:rsidRPr="00C8473B">
        <w:t>_</w:t>
      </w:r>
      <w:r>
        <w:t>“</w:t>
      </w:r>
      <w:proofErr w:type="gramEnd"/>
      <w:r>
        <w:t>label</w:t>
      </w:r>
      <w:proofErr w:type="spellEnd"/>
      <w:r>
        <w:t>”</w:t>
      </w:r>
    </w:p>
    <w:p w14:paraId="202E0412" w14:textId="69456AAD" w:rsidR="00C8473B" w:rsidRDefault="00C8473B" w:rsidP="00C8473B">
      <w:pPr>
        <w:pStyle w:val="ListParagraph"/>
        <w:numPr>
          <w:ilvl w:val="3"/>
          <w:numId w:val="4"/>
        </w:numPr>
      </w:pPr>
      <w:proofErr w:type="spellStart"/>
      <w:r w:rsidRPr="00C8473B">
        <w:t>host_supports_versioning</w:t>
      </w:r>
      <w:proofErr w:type="spellEnd"/>
      <w:r>
        <w:t xml:space="preserve"> property has ids as </w:t>
      </w:r>
      <w:proofErr w:type="spellStart"/>
      <w:r w:rsidRPr="00C8473B">
        <w:t>supports_versioning</w:t>
      </w:r>
      <w:proofErr w:type="gramStart"/>
      <w:r w:rsidRPr="00C8473B">
        <w:t>_</w:t>
      </w:r>
      <w:r>
        <w:t>“</w:t>
      </w:r>
      <w:proofErr w:type="gramEnd"/>
      <w:r>
        <w:t>label</w:t>
      </w:r>
      <w:proofErr w:type="spellEnd"/>
      <w:r>
        <w:t>”</w:t>
      </w:r>
    </w:p>
    <w:p w14:paraId="7EBFF069" w14:textId="715D904F" w:rsidR="00C8473B" w:rsidRDefault="00C8473B" w:rsidP="00C8473B">
      <w:pPr>
        <w:pStyle w:val="ListParagraph"/>
        <w:numPr>
          <w:ilvl w:val="0"/>
          <w:numId w:val="4"/>
        </w:numPr>
      </w:pPr>
      <w:r>
        <w:t xml:space="preserve">Cardinality changes </w:t>
      </w:r>
    </w:p>
    <w:p w14:paraId="144AA419" w14:textId="77777777" w:rsidR="002B1100" w:rsidRDefault="002B1100" w:rsidP="002B1100">
      <w:pPr>
        <w:pStyle w:val="ListParagraph"/>
        <w:numPr>
          <w:ilvl w:val="1"/>
          <w:numId w:val="4"/>
        </w:numPr>
      </w:pPr>
      <w:proofErr w:type="spellStart"/>
      <w:r>
        <w:t>distribution_format</w:t>
      </w:r>
      <w:proofErr w:type="spellEnd"/>
      <w:r>
        <w:t xml:space="preserve"> in RDA AP is </w:t>
      </w:r>
      <w:proofErr w:type="gramStart"/>
      <w:r>
        <w:t>0..</w:t>
      </w:r>
      <w:proofErr w:type="gramEnd"/>
      <w:r>
        <w:t>n, in GC AP it is changed to 1..n</w:t>
      </w:r>
    </w:p>
    <w:p w14:paraId="4CC44492" w14:textId="2AFF6BF2" w:rsidR="002B1100" w:rsidRDefault="002B1100" w:rsidP="002B1100">
      <w:pPr>
        <w:pStyle w:val="ListParagraph"/>
        <w:numPr>
          <w:ilvl w:val="1"/>
          <w:numId w:val="4"/>
        </w:numPr>
      </w:pPr>
      <w:r>
        <w:t xml:space="preserve">funding in RDA AP is </w:t>
      </w:r>
      <w:proofErr w:type="gramStart"/>
      <w:r>
        <w:t>0..</w:t>
      </w:r>
      <w:proofErr w:type="gramEnd"/>
      <w:r>
        <w:t>n, in GC AP it is changed to 1..n</w:t>
      </w:r>
    </w:p>
    <w:p w14:paraId="6AFCA1C8" w14:textId="047CBB51" w:rsidR="002B1100" w:rsidRDefault="002B1100" w:rsidP="002B1100">
      <w:pPr>
        <w:pStyle w:val="ListParagraph"/>
        <w:numPr>
          <w:ilvl w:val="1"/>
          <w:numId w:val="4"/>
        </w:numPr>
      </w:pPr>
      <w:proofErr w:type="spellStart"/>
      <w:r>
        <w:t>funding_status</w:t>
      </w:r>
      <w:proofErr w:type="spellEnd"/>
      <w:r>
        <w:t xml:space="preserve"> in RDA AP is </w:t>
      </w:r>
      <w:proofErr w:type="gramStart"/>
      <w:r>
        <w:t>0..</w:t>
      </w:r>
      <w:proofErr w:type="gramEnd"/>
      <w:r>
        <w:t>1, in GC AP it is changed to 1</w:t>
      </w:r>
    </w:p>
    <w:p w14:paraId="2F53FC9D" w14:textId="4028C969" w:rsidR="002B1100" w:rsidRDefault="002B1100" w:rsidP="002B1100">
      <w:pPr>
        <w:pStyle w:val="ListParagraph"/>
        <w:numPr>
          <w:ilvl w:val="1"/>
          <w:numId w:val="4"/>
        </w:numPr>
      </w:pPr>
      <w:proofErr w:type="spellStart"/>
      <w:r w:rsidRPr="002B1100">
        <w:t>grant_id_id</w:t>
      </w:r>
      <w:proofErr w:type="spellEnd"/>
      <w:r w:rsidRPr="002B1100">
        <w:t xml:space="preserve"> </w:t>
      </w:r>
      <w:r>
        <w:t xml:space="preserve">in RDA AP is 1, in GC AP it is changed to </w:t>
      </w:r>
      <w:proofErr w:type="gramStart"/>
      <w:r>
        <w:t>0..</w:t>
      </w:r>
      <w:proofErr w:type="gramEnd"/>
      <w:r>
        <w:t>1</w:t>
      </w:r>
    </w:p>
    <w:p w14:paraId="326C3F5A" w14:textId="5C33EE41" w:rsidR="002B1100" w:rsidRDefault="002B1100" w:rsidP="002B1100">
      <w:pPr>
        <w:pStyle w:val="ListParagraph"/>
        <w:numPr>
          <w:ilvl w:val="1"/>
          <w:numId w:val="4"/>
        </w:numPr>
      </w:pPr>
      <w:proofErr w:type="spellStart"/>
      <w:r w:rsidRPr="002B1100">
        <w:t>grant_id_type</w:t>
      </w:r>
      <w:proofErr w:type="spellEnd"/>
      <w:r w:rsidRPr="002B1100">
        <w:t xml:space="preserve"> </w:t>
      </w:r>
      <w:r>
        <w:t xml:space="preserve">in RDA AP is 1, in GC AP it is changed to </w:t>
      </w:r>
      <w:proofErr w:type="gramStart"/>
      <w:r>
        <w:t>0..</w:t>
      </w:r>
      <w:proofErr w:type="gramEnd"/>
      <w:r>
        <w:t>1</w:t>
      </w:r>
    </w:p>
    <w:p w14:paraId="699F49A0" w14:textId="48BD93C1" w:rsidR="002B1100" w:rsidRDefault="002B1100" w:rsidP="002B1100">
      <w:pPr>
        <w:pStyle w:val="ListParagraph"/>
        <w:numPr>
          <w:ilvl w:val="1"/>
          <w:numId w:val="4"/>
        </w:numPr>
      </w:pPr>
      <w:r w:rsidRPr="002B1100">
        <w:t xml:space="preserve">license </w:t>
      </w:r>
      <w:r>
        <w:t xml:space="preserve">in RDA AP is </w:t>
      </w:r>
      <w:proofErr w:type="gramStart"/>
      <w:r>
        <w:t>0..</w:t>
      </w:r>
      <w:proofErr w:type="gramEnd"/>
      <w:r>
        <w:t>n, in GC AP it is changed to 1..n</w:t>
      </w:r>
    </w:p>
    <w:p w14:paraId="17A9C530" w14:textId="77777777" w:rsidR="002B1100" w:rsidRDefault="002B1100" w:rsidP="002B1100">
      <w:pPr>
        <w:pStyle w:val="ListParagraph"/>
        <w:numPr>
          <w:ilvl w:val="1"/>
          <w:numId w:val="4"/>
        </w:numPr>
      </w:pPr>
      <w:r w:rsidRPr="002B1100">
        <w:t>metadata</w:t>
      </w:r>
      <w:r>
        <w:t xml:space="preserve"> in RDA AP is </w:t>
      </w:r>
      <w:proofErr w:type="gramStart"/>
      <w:r>
        <w:t>0..</w:t>
      </w:r>
      <w:proofErr w:type="gramEnd"/>
      <w:r>
        <w:t>n, in GC AP it is changed to 1..n</w:t>
      </w:r>
    </w:p>
    <w:p w14:paraId="459ED775" w14:textId="74D3B506" w:rsidR="00A44F4F" w:rsidRDefault="002B1100" w:rsidP="00A10A94">
      <w:pPr>
        <w:pStyle w:val="ListParagraph"/>
        <w:numPr>
          <w:ilvl w:val="1"/>
          <w:numId w:val="4"/>
        </w:numPr>
      </w:pPr>
      <w:proofErr w:type="spellStart"/>
      <w:r w:rsidRPr="002B1100">
        <w:t>security_and_privacy</w:t>
      </w:r>
      <w:proofErr w:type="spellEnd"/>
      <w:r>
        <w:t xml:space="preserve"> in RDA AP is </w:t>
      </w:r>
      <w:proofErr w:type="gramStart"/>
      <w:r>
        <w:t>0..</w:t>
      </w:r>
      <w:proofErr w:type="gramEnd"/>
      <w:r>
        <w:t>n, in GC AP it is changed to 1..n</w:t>
      </w:r>
    </w:p>
    <w:p w14:paraId="0F4621E0" w14:textId="1A29FFEA" w:rsidR="002B1100" w:rsidRPr="002F704E" w:rsidRDefault="002B1100" w:rsidP="002F704E">
      <w:pPr>
        <w:pStyle w:val="ListParagraph"/>
        <w:numPr>
          <w:ilvl w:val="0"/>
          <w:numId w:val="4"/>
        </w:numPr>
        <w:rPr>
          <w:b/>
          <w:bCs/>
        </w:rPr>
      </w:pPr>
      <w:r>
        <w:t>Added or changed descriptions, example values, allowed values</w:t>
      </w:r>
      <w:r w:rsidR="002F704E">
        <w:t>, new entity descriptions, vocabularies in vocabularies sheet</w:t>
      </w:r>
    </w:p>
    <w:p w14:paraId="3828915B" w14:textId="77FDDAC7" w:rsidR="002F704E" w:rsidRPr="002F704E" w:rsidRDefault="002B1100" w:rsidP="002F704E">
      <w:pPr>
        <w:pStyle w:val="ListParagraph"/>
        <w:numPr>
          <w:ilvl w:val="0"/>
          <w:numId w:val="4"/>
        </w:numPr>
        <w:rPr>
          <w:b/>
          <w:bCs/>
        </w:rPr>
      </w:pPr>
      <w:r>
        <w:t>Added</w:t>
      </w:r>
      <w:r w:rsidR="00AA6518">
        <w:t xml:space="preserve"> </w:t>
      </w:r>
      <w:r w:rsidR="00AA6518" w:rsidRPr="00AA6518">
        <w:rPr>
          <w:b/>
          <w:bCs/>
        </w:rPr>
        <w:t xml:space="preserve">question, </w:t>
      </w:r>
      <w:proofErr w:type="spellStart"/>
      <w:r w:rsidR="00AA6518" w:rsidRPr="00AA6518">
        <w:rPr>
          <w:b/>
          <w:bCs/>
        </w:rPr>
        <w:t>dependency_type</w:t>
      </w:r>
      <w:proofErr w:type="spellEnd"/>
      <w:r w:rsidR="00AA6518" w:rsidRPr="00AA6518">
        <w:rPr>
          <w:b/>
          <w:bCs/>
        </w:rPr>
        <w:t xml:space="preserve">, </w:t>
      </w:r>
      <w:proofErr w:type="spellStart"/>
      <w:r w:rsidR="00AA6518" w:rsidRPr="00AA6518">
        <w:rPr>
          <w:b/>
          <w:bCs/>
        </w:rPr>
        <w:t>dependency_reason</w:t>
      </w:r>
      <w:proofErr w:type="spellEnd"/>
      <w:r w:rsidR="00AA6518">
        <w:rPr>
          <w:b/>
          <w:bCs/>
        </w:rPr>
        <w:t xml:space="preserve"> </w:t>
      </w:r>
      <w:r w:rsidR="00AA6518">
        <w:t xml:space="preserve">columns in the GC AP </w:t>
      </w:r>
    </w:p>
    <w:p w14:paraId="1B0DEE9C" w14:textId="554898A2" w:rsidR="002F704E" w:rsidRDefault="002F704E" w:rsidP="002F704E">
      <w:pPr>
        <w:pStyle w:val="Heading2"/>
      </w:pPr>
      <w:r>
        <w:lastRenderedPageBreak/>
        <w:t xml:space="preserve">Changes to the Go code </w:t>
      </w:r>
    </w:p>
    <w:p w14:paraId="6FA6FAF6" w14:textId="6575E15F" w:rsidR="002F704E" w:rsidRDefault="00506CEE" w:rsidP="002F704E">
      <w:pPr>
        <w:pStyle w:val="ListParagraph"/>
        <w:numPr>
          <w:ilvl w:val="0"/>
          <w:numId w:val="6"/>
        </w:numPr>
      </w:pPr>
      <w:r>
        <w:t xml:space="preserve">Added user-friendly questions, </w:t>
      </w:r>
      <w:proofErr w:type="spellStart"/>
      <w:r w:rsidR="00AC5F67">
        <w:t>dependency_</w:t>
      </w:r>
      <w:r w:rsidR="00C265F6">
        <w:t>type</w:t>
      </w:r>
      <w:proofErr w:type="spellEnd"/>
      <w:r w:rsidR="00C265F6">
        <w:t xml:space="preserve">, </w:t>
      </w:r>
      <w:proofErr w:type="spellStart"/>
      <w:r w:rsidR="00C265F6">
        <w:t>dependency_reason</w:t>
      </w:r>
      <w:proofErr w:type="spellEnd"/>
    </w:p>
    <w:p w14:paraId="7FDAA84B" w14:textId="5FD5F01B" w:rsidR="00506CEE" w:rsidRDefault="00506CEE" w:rsidP="002F704E">
      <w:pPr>
        <w:pStyle w:val="ListParagraph"/>
        <w:numPr>
          <w:ilvl w:val="0"/>
          <w:numId w:val="6"/>
        </w:numPr>
      </w:pPr>
      <w:r>
        <w:t xml:space="preserve">Added </w:t>
      </w:r>
      <w:r w:rsidR="00AC5F67">
        <w:t>id to first table</w:t>
      </w:r>
      <w:r w:rsidR="00C265F6">
        <w:t>: table;</w:t>
      </w:r>
      <w:r w:rsidR="00AC5F67">
        <w:t xml:space="preserve"> added nav enclosing table1</w:t>
      </w:r>
    </w:p>
    <w:p w14:paraId="2600B638" w14:textId="372F52AE" w:rsidR="00506CEE" w:rsidRDefault="00506CEE" w:rsidP="002F704E">
      <w:pPr>
        <w:pStyle w:val="ListParagraph"/>
        <w:numPr>
          <w:ilvl w:val="0"/>
          <w:numId w:val="6"/>
        </w:numPr>
      </w:pPr>
      <w:r>
        <w:t>Allowed values are now separated by commas instead of bullet points</w:t>
      </w:r>
      <w:r w:rsidR="00620E4A">
        <w:t>. In addition to ALLOWED VALUES, also added REQUIREMENT, and DEPENDENCY. Requirement determines if the field is optional, required, or conditional based on its dependency.</w:t>
      </w:r>
    </w:p>
    <w:p w14:paraId="3A4D808D" w14:textId="591473C1" w:rsidR="00506CEE" w:rsidRDefault="00596774" w:rsidP="002F704E">
      <w:pPr>
        <w:pStyle w:val="ListParagraph"/>
        <w:numPr>
          <w:ilvl w:val="0"/>
          <w:numId w:val="6"/>
        </w:numPr>
      </w:pPr>
      <w:r>
        <w:t>&lt;</w:t>
      </w:r>
      <w:proofErr w:type="spellStart"/>
      <w:r>
        <w:t>ul</w:t>
      </w:r>
      <w:proofErr w:type="spellEnd"/>
      <w:r>
        <w:t>&gt; and &lt;li&gt; structure is changed</w:t>
      </w:r>
      <w:r w:rsidR="00B109B9">
        <w:t xml:space="preserve"> from the </w:t>
      </w:r>
      <w:proofErr w:type="gramStart"/>
      <w:r w:rsidR="00B109B9">
        <w:t>previous to</w:t>
      </w:r>
      <w:proofErr w:type="gramEnd"/>
      <w:r w:rsidR="00B109B9">
        <w:t xml:space="preserve"> new structure below</w:t>
      </w:r>
    </w:p>
    <w:tbl>
      <w:tblPr>
        <w:tblStyle w:val="TableGrid"/>
        <w:tblW w:w="0" w:type="auto"/>
        <w:tblLook w:val="04A0" w:firstRow="1" w:lastRow="0" w:firstColumn="1" w:lastColumn="0" w:noHBand="0" w:noVBand="1"/>
      </w:tblPr>
      <w:tblGrid>
        <w:gridCol w:w="4675"/>
        <w:gridCol w:w="4675"/>
      </w:tblGrid>
      <w:tr w:rsidR="00B109B9" w14:paraId="45E8E46B" w14:textId="77777777" w:rsidTr="00B109B9">
        <w:tc>
          <w:tcPr>
            <w:tcW w:w="4675" w:type="dxa"/>
          </w:tcPr>
          <w:p w14:paraId="4043E5F5" w14:textId="664675A5" w:rsidR="00B109B9" w:rsidRDefault="00B109B9" w:rsidP="00B109B9">
            <w:r>
              <w:t>Previous</w:t>
            </w:r>
          </w:p>
        </w:tc>
        <w:tc>
          <w:tcPr>
            <w:tcW w:w="4675" w:type="dxa"/>
          </w:tcPr>
          <w:p w14:paraId="07D9B45C" w14:textId="68AC04B5" w:rsidR="00B109B9" w:rsidRDefault="00B109B9" w:rsidP="00B109B9">
            <w:r>
              <w:t>New</w:t>
            </w:r>
          </w:p>
        </w:tc>
      </w:tr>
      <w:tr w:rsidR="00B109B9" w14:paraId="423859E2" w14:textId="77777777" w:rsidTr="00B109B9">
        <w:tc>
          <w:tcPr>
            <w:tcW w:w="4675" w:type="dxa"/>
          </w:tcPr>
          <w:p w14:paraId="609BA9AD" w14:textId="77777777" w:rsidR="00B109B9" w:rsidRDefault="00B109B9" w:rsidP="00B109B9">
            <w:r>
              <w:t>&lt;</w:t>
            </w:r>
            <w:proofErr w:type="spellStart"/>
            <w:r>
              <w:t>ul</w:t>
            </w:r>
            <w:proofErr w:type="spellEnd"/>
            <w:r>
              <w:t>&gt;</w:t>
            </w:r>
          </w:p>
          <w:p w14:paraId="582C596A" w14:textId="56737D7B" w:rsidR="00B109B9" w:rsidRDefault="00B109B9" w:rsidP="00B109B9">
            <w:r>
              <w:t xml:space="preserve">    &lt;li&gt;List item one&lt;/li&gt;</w:t>
            </w:r>
          </w:p>
          <w:p w14:paraId="4EC9416A" w14:textId="0071FB60" w:rsidR="00B109B9" w:rsidRDefault="00B109B9" w:rsidP="00B109B9">
            <w:r>
              <w:t xml:space="preserve">    &lt;li&gt;List item 2 with subitems:&lt;/li&gt;</w:t>
            </w:r>
          </w:p>
          <w:p w14:paraId="19DF6B1C" w14:textId="77777777" w:rsidR="00B109B9" w:rsidRPr="00B109B9" w:rsidRDefault="00B109B9" w:rsidP="00B109B9">
            <w:pPr>
              <w:rPr>
                <w:lang w:val="fr-CA"/>
              </w:rPr>
            </w:pPr>
            <w:r>
              <w:t xml:space="preserve">    </w:t>
            </w:r>
            <w:r w:rsidRPr="00B109B9">
              <w:rPr>
                <w:lang w:val="fr-CA"/>
              </w:rPr>
              <w:t>&lt;</w:t>
            </w:r>
            <w:proofErr w:type="spellStart"/>
            <w:proofErr w:type="gramStart"/>
            <w:r w:rsidRPr="00B109B9">
              <w:rPr>
                <w:lang w:val="fr-CA"/>
              </w:rPr>
              <w:t>ul</w:t>
            </w:r>
            <w:proofErr w:type="spellEnd"/>
            <w:proofErr w:type="gramEnd"/>
            <w:r w:rsidRPr="00B109B9">
              <w:rPr>
                <w:lang w:val="fr-CA"/>
              </w:rPr>
              <w:t>&gt;</w:t>
            </w:r>
          </w:p>
          <w:p w14:paraId="2B1CBE5B" w14:textId="77777777" w:rsidR="00B109B9" w:rsidRPr="00B109B9" w:rsidRDefault="00B109B9" w:rsidP="00B109B9">
            <w:pPr>
              <w:rPr>
                <w:lang w:val="fr-CA"/>
              </w:rPr>
            </w:pPr>
            <w:r w:rsidRPr="00B109B9">
              <w:rPr>
                <w:lang w:val="fr-CA"/>
              </w:rPr>
              <w:t xml:space="preserve">        &lt;</w:t>
            </w:r>
            <w:proofErr w:type="gramStart"/>
            <w:r w:rsidRPr="00B109B9">
              <w:rPr>
                <w:lang w:val="fr-CA"/>
              </w:rPr>
              <w:t>li</w:t>
            </w:r>
            <w:proofErr w:type="gramEnd"/>
            <w:r w:rsidRPr="00B109B9">
              <w:rPr>
                <w:lang w:val="fr-CA"/>
              </w:rPr>
              <w:t>&gt;</w:t>
            </w:r>
            <w:proofErr w:type="spellStart"/>
            <w:r w:rsidRPr="00B109B9">
              <w:rPr>
                <w:lang w:val="fr-CA"/>
              </w:rPr>
              <w:t>Subitem</w:t>
            </w:r>
            <w:proofErr w:type="spellEnd"/>
            <w:r w:rsidRPr="00B109B9">
              <w:rPr>
                <w:lang w:val="fr-CA"/>
              </w:rPr>
              <w:t xml:space="preserve"> 1&lt;/li&gt;</w:t>
            </w:r>
          </w:p>
          <w:p w14:paraId="08BF70D8" w14:textId="77777777" w:rsidR="00B109B9" w:rsidRPr="00B109B9" w:rsidRDefault="00B109B9" w:rsidP="00B109B9">
            <w:pPr>
              <w:rPr>
                <w:lang w:val="fr-CA"/>
              </w:rPr>
            </w:pPr>
            <w:r w:rsidRPr="00B109B9">
              <w:rPr>
                <w:lang w:val="fr-CA"/>
              </w:rPr>
              <w:t xml:space="preserve">        &lt;</w:t>
            </w:r>
            <w:proofErr w:type="gramStart"/>
            <w:r w:rsidRPr="00B109B9">
              <w:rPr>
                <w:lang w:val="fr-CA"/>
              </w:rPr>
              <w:t>li</w:t>
            </w:r>
            <w:proofErr w:type="gramEnd"/>
            <w:r w:rsidRPr="00B109B9">
              <w:rPr>
                <w:lang w:val="fr-CA"/>
              </w:rPr>
              <w:t>&gt;</w:t>
            </w:r>
            <w:proofErr w:type="spellStart"/>
            <w:r w:rsidRPr="00B109B9">
              <w:rPr>
                <w:lang w:val="fr-CA"/>
              </w:rPr>
              <w:t>Subitem</w:t>
            </w:r>
            <w:proofErr w:type="spellEnd"/>
            <w:r w:rsidRPr="00B109B9">
              <w:rPr>
                <w:lang w:val="fr-CA"/>
              </w:rPr>
              <w:t xml:space="preserve"> 2&lt;/li&gt;</w:t>
            </w:r>
          </w:p>
          <w:p w14:paraId="3358C265" w14:textId="77777777" w:rsidR="00B109B9" w:rsidRDefault="00B109B9" w:rsidP="00B109B9">
            <w:r w:rsidRPr="00B109B9">
              <w:rPr>
                <w:lang w:val="fr-CA"/>
              </w:rPr>
              <w:t xml:space="preserve">    </w:t>
            </w:r>
            <w:r>
              <w:t>&lt;/</w:t>
            </w:r>
            <w:proofErr w:type="spellStart"/>
            <w:r>
              <w:t>ul</w:t>
            </w:r>
            <w:proofErr w:type="spellEnd"/>
            <w:r>
              <w:t>&gt;</w:t>
            </w:r>
          </w:p>
          <w:p w14:paraId="6F2671CF" w14:textId="410E2786" w:rsidR="00B109B9" w:rsidRDefault="00B109B9" w:rsidP="00B109B9">
            <w:r>
              <w:t xml:space="preserve">    &lt;li&gt;Last list item&lt;/li&gt;</w:t>
            </w:r>
          </w:p>
          <w:p w14:paraId="76D01C04" w14:textId="30E8F93A" w:rsidR="00B109B9" w:rsidRDefault="00B109B9" w:rsidP="00B109B9">
            <w:r>
              <w:t>&lt;/</w:t>
            </w:r>
            <w:proofErr w:type="spellStart"/>
            <w:r>
              <w:t>ul</w:t>
            </w:r>
            <w:proofErr w:type="spellEnd"/>
            <w:r>
              <w:t>&gt;</w:t>
            </w:r>
          </w:p>
        </w:tc>
        <w:tc>
          <w:tcPr>
            <w:tcW w:w="4675" w:type="dxa"/>
          </w:tcPr>
          <w:p w14:paraId="074846EC" w14:textId="77777777" w:rsidR="00B109B9" w:rsidRDefault="00B109B9" w:rsidP="00B109B9">
            <w:r>
              <w:t>&lt;</w:t>
            </w:r>
            <w:proofErr w:type="spellStart"/>
            <w:r>
              <w:t>ul</w:t>
            </w:r>
            <w:proofErr w:type="spellEnd"/>
            <w:r>
              <w:t>&gt;</w:t>
            </w:r>
          </w:p>
          <w:p w14:paraId="7AD58102" w14:textId="77777777" w:rsidR="00B109B9" w:rsidRDefault="00B109B9" w:rsidP="00B109B9">
            <w:r>
              <w:t xml:space="preserve">    &lt;li&gt;List item one&lt;/li&gt;</w:t>
            </w:r>
          </w:p>
          <w:p w14:paraId="6BC314AF" w14:textId="77777777" w:rsidR="00B109B9" w:rsidRDefault="00B109B9" w:rsidP="00B109B9">
            <w:r>
              <w:t xml:space="preserve">    &lt;li&gt;List item two with subitems:</w:t>
            </w:r>
          </w:p>
          <w:p w14:paraId="35FD75D6" w14:textId="77777777" w:rsidR="00B109B9" w:rsidRPr="00B109B9" w:rsidRDefault="00B109B9" w:rsidP="00B109B9">
            <w:pPr>
              <w:rPr>
                <w:lang w:val="fr-CA"/>
              </w:rPr>
            </w:pPr>
            <w:r>
              <w:t xml:space="preserve">        </w:t>
            </w:r>
            <w:r w:rsidRPr="00B109B9">
              <w:rPr>
                <w:lang w:val="fr-CA"/>
              </w:rPr>
              <w:t>&lt;</w:t>
            </w:r>
            <w:proofErr w:type="spellStart"/>
            <w:proofErr w:type="gramStart"/>
            <w:r w:rsidRPr="00B109B9">
              <w:rPr>
                <w:lang w:val="fr-CA"/>
              </w:rPr>
              <w:t>ul</w:t>
            </w:r>
            <w:proofErr w:type="spellEnd"/>
            <w:proofErr w:type="gramEnd"/>
            <w:r w:rsidRPr="00B109B9">
              <w:rPr>
                <w:lang w:val="fr-CA"/>
              </w:rPr>
              <w:t>&gt;</w:t>
            </w:r>
          </w:p>
          <w:p w14:paraId="579E5ABF" w14:textId="77777777" w:rsidR="00B109B9" w:rsidRPr="00B109B9" w:rsidRDefault="00B109B9" w:rsidP="00B109B9">
            <w:pPr>
              <w:rPr>
                <w:lang w:val="fr-CA"/>
              </w:rPr>
            </w:pPr>
            <w:r w:rsidRPr="00B109B9">
              <w:rPr>
                <w:lang w:val="fr-CA"/>
              </w:rPr>
              <w:t xml:space="preserve">            &lt;</w:t>
            </w:r>
            <w:proofErr w:type="gramStart"/>
            <w:r w:rsidRPr="00B109B9">
              <w:rPr>
                <w:lang w:val="fr-CA"/>
              </w:rPr>
              <w:t>li</w:t>
            </w:r>
            <w:proofErr w:type="gramEnd"/>
            <w:r w:rsidRPr="00B109B9">
              <w:rPr>
                <w:lang w:val="fr-CA"/>
              </w:rPr>
              <w:t>&gt;</w:t>
            </w:r>
            <w:proofErr w:type="spellStart"/>
            <w:r w:rsidRPr="00B109B9">
              <w:rPr>
                <w:lang w:val="fr-CA"/>
              </w:rPr>
              <w:t>Subitem</w:t>
            </w:r>
            <w:proofErr w:type="spellEnd"/>
            <w:r w:rsidRPr="00B109B9">
              <w:rPr>
                <w:lang w:val="fr-CA"/>
              </w:rPr>
              <w:t xml:space="preserve"> 1&lt;/li&gt;</w:t>
            </w:r>
          </w:p>
          <w:p w14:paraId="710C4094" w14:textId="77777777" w:rsidR="00B109B9" w:rsidRPr="00B109B9" w:rsidRDefault="00B109B9" w:rsidP="00B109B9">
            <w:pPr>
              <w:rPr>
                <w:lang w:val="fr-CA"/>
              </w:rPr>
            </w:pPr>
            <w:r w:rsidRPr="00B109B9">
              <w:rPr>
                <w:lang w:val="fr-CA"/>
              </w:rPr>
              <w:t xml:space="preserve">            &lt;</w:t>
            </w:r>
            <w:proofErr w:type="gramStart"/>
            <w:r w:rsidRPr="00B109B9">
              <w:rPr>
                <w:lang w:val="fr-CA"/>
              </w:rPr>
              <w:t>li</w:t>
            </w:r>
            <w:proofErr w:type="gramEnd"/>
            <w:r w:rsidRPr="00B109B9">
              <w:rPr>
                <w:lang w:val="fr-CA"/>
              </w:rPr>
              <w:t>&gt;</w:t>
            </w:r>
            <w:proofErr w:type="spellStart"/>
            <w:r w:rsidRPr="00B109B9">
              <w:rPr>
                <w:lang w:val="fr-CA"/>
              </w:rPr>
              <w:t>Subitem</w:t>
            </w:r>
            <w:proofErr w:type="spellEnd"/>
            <w:r w:rsidRPr="00B109B9">
              <w:rPr>
                <w:lang w:val="fr-CA"/>
              </w:rPr>
              <w:t xml:space="preserve"> 2&lt;/li&gt;</w:t>
            </w:r>
          </w:p>
          <w:p w14:paraId="7E165CE1" w14:textId="77777777" w:rsidR="00B109B9" w:rsidRDefault="00B109B9" w:rsidP="00B109B9">
            <w:r w:rsidRPr="00B109B9">
              <w:rPr>
                <w:lang w:val="fr-CA"/>
              </w:rPr>
              <w:t xml:space="preserve">        </w:t>
            </w:r>
            <w:r>
              <w:t>&lt;/</w:t>
            </w:r>
            <w:proofErr w:type="spellStart"/>
            <w:r>
              <w:t>ul</w:t>
            </w:r>
            <w:proofErr w:type="spellEnd"/>
            <w:r>
              <w:t>&gt;</w:t>
            </w:r>
          </w:p>
          <w:p w14:paraId="3AF63254" w14:textId="77777777" w:rsidR="00B109B9" w:rsidRDefault="00B109B9" w:rsidP="00B109B9">
            <w:r>
              <w:t xml:space="preserve">    &lt;/li&gt;</w:t>
            </w:r>
          </w:p>
          <w:p w14:paraId="11F58D78" w14:textId="3743DC2D" w:rsidR="00B109B9" w:rsidRDefault="00B109B9" w:rsidP="00B109B9">
            <w:r>
              <w:t xml:space="preserve">    &lt;li&gt;Last list item&lt;/li&gt;</w:t>
            </w:r>
          </w:p>
          <w:p w14:paraId="28CFAD4E" w14:textId="1440FCFA" w:rsidR="00B109B9" w:rsidRDefault="00B109B9" w:rsidP="00B109B9">
            <w:r>
              <w:t>&lt;/</w:t>
            </w:r>
            <w:proofErr w:type="spellStart"/>
            <w:r>
              <w:t>ul</w:t>
            </w:r>
            <w:proofErr w:type="spellEnd"/>
            <w:r>
              <w:t>&gt;</w:t>
            </w:r>
          </w:p>
        </w:tc>
      </w:tr>
    </w:tbl>
    <w:p w14:paraId="70AD13CF" w14:textId="77777777" w:rsidR="00B109B9" w:rsidRDefault="00B109B9" w:rsidP="00B109B9"/>
    <w:p w14:paraId="6BC5D19E" w14:textId="09704D0C" w:rsidR="00B109B9" w:rsidRDefault="00B109B9" w:rsidP="00C265F6">
      <w:pPr>
        <w:pStyle w:val="ListParagraph"/>
      </w:pPr>
    </w:p>
    <w:p w14:paraId="66F049BD" w14:textId="77777777" w:rsidR="00AA6518" w:rsidRPr="00AA6518" w:rsidRDefault="00AA6518" w:rsidP="00AA6518">
      <w:pPr>
        <w:pStyle w:val="ListParagraph"/>
        <w:rPr>
          <w:b/>
          <w:bCs/>
        </w:rPr>
      </w:pPr>
    </w:p>
    <w:sectPr w:rsidR="00AA6518" w:rsidRPr="00AA6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112CA"/>
    <w:multiLevelType w:val="hybridMultilevel"/>
    <w:tmpl w:val="665EA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12A5C"/>
    <w:multiLevelType w:val="hybridMultilevel"/>
    <w:tmpl w:val="6A3C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A12B5"/>
    <w:multiLevelType w:val="hybridMultilevel"/>
    <w:tmpl w:val="A9F6C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A0264"/>
    <w:multiLevelType w:val="hybridMultilevel"/>
    <w:tmpl w:val="00D40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5E3B8E"/>
    <w:multiLevelType w:val="hybridMultilevel"/>
    <w:tmpl w:val="8DC417C4"/>
    <w:lvl w:ilvl="0" w:tplc="1DEC5A6A">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EA10FBD6">
      <w:start w:val="1"/>
      <w:numFmt w:val="bullet"/>
      <w:lvlText w:val="-"/>
      <w:lvlJc w:val="left"/>
      <w:pPr>
        <w:ind w:left="2880" w:hanging="360"/>
      </w:pPr>
      <w:rPr>
        <w:rFonts w:ascii="Aptos" w:eastAsiaTheme="minorHAnsi" w:hAnsi="Aptos" w:cstheme="minorBidi"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34389D"/>
    <w:multiLevelType w:val="multilevel"/>
    <w:tmpl w:val="2EAA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489978">
    <w:abstractNumId w:val="0"/>
  </w:num>
  <w:num w:numId="2" w16cid:durableId="504245175">
    <w:abstractNumId w:val="2"/>
  </w:num>
  <w:num w:numId="3" w16cid:durableId="955209160">
    <w:abstractNumId w:val="5"/>
  </w:num>
  <w:num w:numId="4" w16cid:durableId="1178039282">
    <w:abstractNumId w:val="4"/>
  </w:num>
  <w:num w:numId="5" w16cid:durableId="21714693">
    <w:abstractNumId w:val="1"/>
  </w:num>
  <w:num w:numId="6" w16cid:durableId="159318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BA"/>
    <w:rsid w:val="00116D4B"/>
    <w:rsid w:val="002B1100"/>
    <w:rsid w:val="002E3545"/>
    <w:rsid w:val="002F704E"/>
    <w:rsid w:val="0034254F"/>
    <w:rsid w:val="00366D6D"/>
    <w:rsid w:val="003D4D6B"/>
    <w:rsid w:val="00415BDF"/>
    <w:rsid w:val="00506CEE"/>
    <w:rsid w:val="00593F83"/>
    <w:rsid w:val="00596774"/>
    <w:rsid w:val="00605BEA"/>
    <w:rsid w:val="00620E4A"/>
    <w:rsid w:val="006D1BE8"/>
    <w:rsid w:val="007656E7"/>
    <w:rsid w:val="00792AF9"/>
    <w:rsid w:val="007F6E7D"/>
    <w:rsid w:val="00851CE0"/>
    <w:rsid w:val="008D21CE"/>
    <w:rsid w:val="00A12C46"/>
    <w:rsid w:val="00A44F4F"/>
    <w:rsid w:val="00AA6518"/>
    <w:rsid w:val="00AA710D"/>
    <w:rsid w:val="00AC5F67"/>
    <w:rsid w:val="00B109B9"/>
    <w:rsid w:val="00BD59BA"/>
    <w:rsid w:val="00C265F6"/>
    <w:rsid w:val="00C8473B"/>
    <w:rsid w:val="00E40550"/>
    <w:rsid w:val="00EA59FF"/>
    <w:rsid w:val="00F8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059C"/>
  <w15:chartTrackingRefBased/>
  <w15:docId w15:val="{7164DC0F-EFE7-4A3E-8391-84D26416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9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3F83"/>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BD59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9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9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9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9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3F8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BD59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9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9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9BA"/>
    <w:rPr>
      <w:rFonts w:eastAsiaTheme="majorEastAsia" w:cstheme="majorBidi"/>
      <w:color w:val="272727" w:themeColor="text1" w:themeTint="D8"/>
    </w:rPr>
  </w:style>
  <w:style w:type="paragraph" w:styleId="Title">
    <w:name w:val="Title"/>
    <w:basedOn w:val="Normal"/>
    <w:next w:val="Normal"/>
    <w:link w:val="TitleChar"/>
    <w:uiPriority w:val="10"/>
    <w:qFormat/>
    <w:rsid w:val="00BD5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9BA"/>
    <w:pPr>
      <w:spacing w:before="160"/>
      <w:jc w:val="center"/>
    </w:pPr>
    <w:rPr>
      <w:i/>
      <w:iCs/>
      <w:color w:val="404040" w:themeColor="text1" w:themeTint="BF"/>
    </w:rPr>
  </w:style>
  <w:style w:type="character" w:customStyle="1" w:styleId="QuoteChar">
    <w:name w:val="Quote Char"/>
    <w:basedOn w:val="DefaultParagraphFont"/>
    <w:link w:val="Quote"/>
    <w:uiPriority w:val="29"/>
    <w:rsid w:val="00BD59BA"/>
    <w:rPr>
      <w:i/>
      <w:iCs/>
      <w:color w:val="404040" w:themeColor="text1" w:themeTint="BF"/>
    </w:rPr>
  </w:style>
  <w:style w:type="paragraph" w:styleId="ListParagraph">
    <w:name w:val="List Paragraph"/>
    <w:basedOn w:val="Normal"/>
    <w:uiPriority w:val="34"/>
    <w:qFormat/>
    <w:rsid w:val="00BD59BA"/>
    <w:pPr>
      <w:ind w:left="720"/>
      <w:contextualSpacing/>
    </w:pPr>
  </w:style>
  <w:style w:type="character" w:styleId="IntenseEmphasis">
    <w:name w:val="Intense Emphasis"/>
    <w:basedOn w:val="DefaultParagraphFont"/>
    <w:uiPriority w:val="21"/>
    <w:qFormat/>
    <w:rsid w:val="00BD59BA"/>
    <w:rPr>
      <w:i/>
      <w:iCs/>
      <w:color w:val="0F4761" w:themeColor="accent1" w:themeShade="BF"/>
    </w:rPr>
  </w:style>
  <w:style w:type="paragraph" w:styleId="IntenseQuote">
    <w:name w:val="Intense Quote"/>
    <w:basedOn w:val="Normal"/>
    <w:next w:val="Normal"/>
    <w:link w:val="IntenseQuoteChar"/>
    <w:uiPriority w:val="30"/>
    <w:qFormat/>
    <w:rsid w:val="00BD5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9BA"/>
    <w:rPr>
      <w:i/>
      <w:iCs/>
      <w:color w:val="0F4761" w:themeColor="accent1" w:themeShade="BF"/>
    </w:rPr>
  </w:style>
  <w:style w:type="character" w:styleId="IntenseReference">
    <w:name w:val="Intense Reference"/>
    <w:basedOn w:val="DefaultParagraphFont"/>
    <w:uiPriority w:val="32"/>
    <w:qFormat/>
    <w:rsid w:val="00BD59BA"/>
    <w:rPr>
      <w:b/>
      <w:bCs/>
      <w:smallCaps/>
      <w:color w:val="0F4761" w:themeColor="accent1" w:themeShade="BF"/>
      <w:spacing w:val="5"/>
    </w:rPr>
  </w:style>
  <w:style w:type="character" w:styleId="Hyperlink">
    <w:name w:val="Hyperlink"/>
    <w:basedOn w:val="DefaultParagraphFont"/>
    <w:uiPriority w:val="99"/>
    <w:unhideWhenUsed/>
    <w:rsid w:val="007F6E7D"/>
    <w:rPr>
      <w:color w:val="467886" w:themeColor="hyperlink"/>
      <w:u w:val="single"/>
    </w:rPr>
  </w:style>
  <w:style w:type="character" w:styleId="UnresolvedMention">
    <w:name w:val="Unresolved Mention"/>
    <w:basedOn w:val="DefaultParagraphFont"/>
    <w:uiPriority w:val="99"/>
    <w:semiHidden/>
    <w:unhideWhenUsed/>
    <w:rsid w:val="007F6E7D"/>
    <w:rPr>
      <w:color w:val="605E5C"/>
      <w:shd w:val="clear" w:color="auto" w:fill="E1DFDD"/>
    </w:rPr>
  </w:style>
  <w:style w:type="character" w:styleId="FollowedHyperlink">
    <w:name w:val="FollowedHyperlink"/>
    <w:basedOn w:val="DefaultParagraphFont"/>
    <w:uiPriority w:val="99"/>
    <w:semiHidden/>
    <w:unhideWhenUsed/>
    <w:rsid w:val="007F6E7D"/>
    <w:rPr>
      <w:color w:val="96607D" w:themeColor="followedHyperlink"/>
      <w:u w:val="single"/>
    </w:rPr>
  </w:style>
  <w:style w:type="table" w:styleId="TableGrid">
    <w:name w:val="Table Grid"/>
    <w:basedOn w:val="TableNormal"/>
    <w:uiPriority w:val="39"/>
    <w:rsid w:val="00B10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66602">
      <w:bodyDiv w:val="1"/>
      <w:marLeft w:val="0"/>
      <w:marRight w:val="0"/>
      <w:marTop w:val="0"/>
      <w:marBottom w:val="0"/>
      <w:divBdr>
        <w:top w:val="none" w:sz="0" w:space="0" w:color="auto"/>
        <w:left w:val="none" w:sz="0" w:space="0" w:color="auto"/>
        <w:bottom w:val="none" w:sz="0" w:space="0" w:color="auto"/>
        <w:right w:val="none" w:sz="0" w:space="0" w:color="auto"/>
      </w:divBdr>
      <w:divsChild>
        <w:div w:id="1373580047">
          <w:marLeft w:val="0"/>
          <w:marRight w:val="0"/>
          <w:marTop w:val="0"/>
          <w:marBottom w:val="0"/>
          <w:divBdr>
            <w:top w:val="none" w:sz="0" w:space="0" w:color="auto"/>
            <w:left w:val="none" w:sz="0" w:space="0" w:color="auto"/>
            <w:bottom w:val="none" w:sz="0" w:space="0" w:color="auto"/>
            <w:right w:val="none" w:sz="0" w:space="0" w:color="auto"/>
          </w:divBdr>
          <w:divsChild>
            <w:div w:id="356152422">
              <w:marLeft w:val="0"/>
              <w:marRight w:val="0"/>
              <w:marTop w:val="0"/>
              <w:marBottom w:val="0"/>
              <w:divBdr>
                <w:top w:val="none" w:sz="0" w:space="0" w:color="auto"/>
                <w:left w:val="none" w:sz="0" w:space="0" w:color="auto"/>
                <w:bottom w:val="none" w:sz="0" w:space="0" w:color="auto"/>
                <w:right w:val="none" w:sz="0" w:space="0" w:color="auto"/>
              </w:divBdr>
            </w:div>
            <w:div w:id="672686815">
              <w:marLeft w:val="0"/>
              <w:marRight w:val="0"/>
              <w:marTop w:val="0"/>
              <w:marBottom w:val="0"/>
              <w:divBdr>
                <w:top w:val="none" w:sz="0" w:space="0" w:color="auto"/>
                <w:left w:val="none" w:sz="0" w:space="0" w:color="auto"/>
                <w:bottom w:val="none" w:sz="0" w:space="0" w:color="auto"/>
                <w:right w:val="none" w:sz="0" w:space="0" w:color="auto"/>
              </w:divBdr>
            </w:div>
            <w:div w:id="652610176">
              <w:marLeft w:val="0"/>
              <w:marRight w:val="0"/>
              <w:marTop w:val="0"/>
              <w:marBottom w:val="0"/>
              <w:divBdr>
                <w:top w:val="none" w:sz="0" w:space="0" w:color="auto"/>
                <w:left w:val="none" w:sz="0" w:space="0" w:color="auto"/>
                <w:bottom w:val="none" w:sz="0" w:space="0" w:color="auto"/>
                <w:right w:val="none" w:sz="0" w:space="0" w:color="auto"/>
              </w:divBdr>
            </w:div>
            <w:div w:id="17150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755">
      <w:bodyDiv w:val="1"/>
      <w:marLeft w:val="0"/>
      <w:marRight w:val="0"/>
      <w:marTop w:val="0"/>
      <w:marBottom w:val="0"/>
      <w:divBdr>
        <w:top w:val="none" w:sz="0" w:space="0" w:color="auto"/>
        <w:left w:val="none" w:sz="0" w:space="0" w:color="auto"/>
        <w:bottom w:val="none" w:sz="0" w:space="0" w:color="auto"/>
        <w:right w:val="none" w:sz="0" w:space="0" w:color="auto"/>
      </w:divBdr>
    </w:div>
    <w:div w:id="116340900">
      <w:bodyDiv w:val="1"/>
      <w:marLeft w:val="0"/>
      <w:marRight w:val="0"/>
      <w:marTop w:val="0"/>
      <w:marBottom w:val="0"/>
      <w:divBdr>
        <w:top w:val="none" w:sz="0" w:space="0" w:color="auto"/>
        <w:left w:val="none" w:sz="0" w:space="0" w:color="auto"/>
        <w:bottom w:val="none" w:sz="0" w:space="0" w:color="auto"/>
        <w:right w:val="none" w:sz="0" w:space="0" w:color="auto"/>
      </w:divBdr>
    </w:div>
    <w:div w:id="159318516">
      <w:bodyDiv w:val="1"/>
      <w:marLeft w:val="0"/>
      <w:marRight w:val="0"/>
      <w:marTop w:val="0"/>
      <w:marBottom w:val="0"/>
      <w:divBdr>
        <w:top w:val="none" w:sz="0" w:space="0" w:color="auto"/>
        <w:left w:val="none" w:sz="0" w:space="0" w:color="auto"/>
        <w:bottom w:val="none" w:sz="0" w:space="0" w:color="auto"/>
        <w:right w:val="none" w:sz="0" w:space="0" w:color="auto"/>
      </w:divBdr>
    </w:div>
    <w:div w:id="630285940">
      <w:bodyDiv w:val="1"/>
      <w:marLeft w:val="0"/>
      <w:marRight w:val="0"/>
      <w:marTop w:val="0"/>
      <w:marBottom w:val="0"/>
      <w:divBdr>
        <w:top w:val="none" w:sz="0" w:space="0" w:color="auto"/>
        <w:left w:val="none" w:sz="0" w:space="0" w:color="auto"/>
        <w:bottom w:val="none" w:sz="0" w:space="0" w:color="auto"/>
        <w:right w:val="none" w:sz="0" w:space="0" w:color="auto"/>
      </w:divBdr>
    </w:div>
    <w:div w:id="709036956">
      <w:bodyDiv w:val="1"/>
      <w:marLeft w:val="0"/>
      <w:marRight w:val="0"/>
      <w:marTop w:val="0"/>
      <w:marBottom w:val="0"/>
      <w:divBdr>
        <w:top w:val="none" w:sz="0" w:space="0" w:color="auto"/>
        <w:left w:val="none" w:sz="0" w:space="0" w:color="auto"/>
        <w:bottom w:val="none" w:sz="0" w:space="0" w:color="auto"/>
        <w:right w:val="none" w:sz="0" w:space="0" w:color="auto"/>
      </w:divBdr>
    </w:div>
    <w:div w:id="888496938">
      <w:bodyDiv w:val="1"/>
      <w:marLeft w:val="0"/>
      <w:marRight w:val="0"/>
      <w:marTop w:val="0"/>
      <w:marBottom w:val="0"/>
      <w:divBdr>
        <w:top w:val="none" w:sz="0" w:space="0" w:color="auto"/>
        <w:left w:val="none" w:sz="0" w:space="0" w:color="auto"/>
        <w:bottom w:val="none" w:sz="0" w:space="0" w:color="auto"/>
        <w:right w:val="none" w:sz="0" w:space="0" w:color="auto"/>
      </w:divBdr>
    </w:div>
    <w:div w:id="921332545">
      <w:bodyDiv w:val="1"/>
      <w:marLeft w:val="0"/>
      <w:marRight w:val="0"/>
      <w:marTop w:val="0"/>
      <w:marBottom w:val="0"/>
      <w:divBdr>
        <w:top w:val="none" w:sz="0" w:space="0" w:color="auto"/>
        <w:left w:val="none" w:sz="0" w:space="0" w:color="auto"/>
        <w:bottom w:val="none" w:sz="0" w:space="0" w:color="auto"/>
        <w:right w:val="none" w:sz="0" w:space="0" w:color="auto"/>
      </w:divBdr>
      <w:divsChild>
        <w:div w:id="1509522716">
          <w:marLeft w:val="0"/>
          <w:marRight w:val="0"/>
          <w:marTop w:val="0"/>
          <w:marBottom w:val="0"/>
          <w:divBdr>
            <w:top w:val="none" w:sz="0" w:space="0" w:color="auto"/>
            <w:left w:val="none" w:sz="0" w:space="0" w:color="auto"/>
            <w:bottom w:val="none" w:sz="0" w:space="0" w:color="auto"/>
            <w:right w:val="none" w:sz="0" w:space="0" w:color="auto"/>
          </w:divBdr>
          <w:divsChild>
            <w:div w:id="1765762616">
              <w:marLeft w:val="0"/>
              <w:marRight w:val="0"/>
              <w:marTop w:val="0"/>
              <w:marBottom w:val="0"/>
              <w:divBdr>
                <w:top w:val="none" w:sz="0" w:space="0" w:color="auto"/>
                <w:left w:val="none" w:sz="0" w:space="0" w:color="auto"/>
                <w:bottom w:val="none" w:sz="0" w:space="0" w:color="auto"/>
                <w:right w:val="none" w:sz="0" w:space="0" w:color="auto"/>
              </w:divBdr>
            </w:div>
            <w:div w:id="124278262">
              <w:marLeft w:val="0"/>
              <w:marRight w:val="0"/>
              <w:marTop w:val="0"/>
              <w:marBottom w:val="0"/>
              <w:divBdr>
                <w:top w:val="none" w:sz="0" w:space="0" w:color="auto"/>
                <w:left w:val="none" w:sz="0" w:space="0" w:color="auto"/>
                <w:bottom w:val="none" w:sz="0" w:space="0" w:color="auto"/>
                <w:right w:val="none" w:sz="0" w:space="0" w:color="auto"/>
              </w:divBdr>
            </w:div>
            <w:div w:id="1428186209">
              <w:marLeft w:val="0"/>
              <w:marRight w:val="0"/>
              <w:marTop w:val="0"/>
              <w:marBottom w:val="0"/>
              <w:divBdr>
                <w:top w:val="none" w:sz="0" w:space="0" w:color="auto"/>
                <w:left w:val="none" w:sz="0" w:space="0" w:color="auto"/>
                <w:bottom w:val="none" w:sz="0" w:space="0" w:color="auto"/>
                <w:right w:val="none" w:sz="0" w:space="0" w:color="auto"/>
              </w:divBdr>
            </w:div>
            <w:div w:id="1540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5826">
      <w:bodyDiv w:val="1"/>
      <w:marLeft w:val="0"/>
      <w:marRight w:val="0"/>
      <w:marTop w:val="0"/>
      <w:marBottom w:val="0"/>
      <w:divBdr>
        <w:top w:val="none" w:sz="0" w:space="0" w:color="auto"/>
        <w:left w:val="none" w:sz="0" w:space="0" w:color="auto"/>
        <w:bottom w:val="none" w:sz="0" w:space="0" w:color="auto"/>
        <w:right w:val="none" w:sz="0" w:space="0" w:color="auto"/>
      </w:divBdr>
    </w:div>
    <w:div w:id="961960783">
      <w:bodyDiv w:val="1"/>
      <w:marLeft w:val="0"/>
      <w:marRight w:val="0"/>
      <w:marTop w:val="0"/>
      <w:marBottom w:val="0"/>
      <w:divBdr>
        <w:top w:val="none" w:sz="0" w:space="0" w:color="auto"/>
        <w:left w:val="none" w:sz="0" w:space="0" w:color="auto"/>
        <w:bottom w:val="none" w:sz="0" w:space="0" w:color="auto"/>
        <w:right w:val="none" w:sz="0" w:space="0" w:color="auto"/>
      </w:divBdr>
    </w:div>
    <w:div w:id="1066226311">
      <w:bodyDiv w:val="1"/>
      <w:marLeft w:val="0"/>
      <w:marRight w:val="0"/>
      <w:marTop w:val="0"/>
      <w:marBottom w:val="0"/>
      <w:divBdr>
        <w:top w:val="none" w:sz="0" w:space="0" w:color="auto"/>
        <w:left w:val="none" w:sz="0" w:space="0" w:color="auto"/>
        <w:bottom w:val="none" w:sz="0" w:space="0" w:color="auto"/>
        <w:right w:val="none" w:sz="0" w:space="0" w:color="auto"/>
      </w:divBdr>
    </w:div>
    <w:div w:id="1359231696">
      <w:bodyDiv w:val="1"/>
      <w:marLeft w:val="0"/>
      <w:marRight w:val="0"/>
      <w:marTop w:val="0"/>
      <w:marBottom w:val="0"/>
      <w:divBdr>
        <w:top w:val="none" w:sz="0" w:space="0" w:color="auto"/>
        <w:left w:val="none" w:sz="0" w:space="0" w:color="auto"/>
        <w:bottom w:val="none" w:sz="0" w:space="0" w:color="auto"/>
        <w:right w:val="none" w:sz="0" w:space="0" w:color="auto"/>
      </w:divBdr>
    </w:div>
    <w:div w:id="1392801720">
      <w:bodyDiv w:val="1"/>
      <w:marLeft w:val="0"/>
      <w:marRight w:val="0"/>
      <w:marTop w:val="0"/>
      <w:marBottom w:val="0"/>
      <w:divBdr>
        <w:top w:val="none" w:sz="0" w:space="0" w:color="auto"/>
        <w:left w:val="none" w:sz="0" w:space="0" w:color="auto"/>
        <w:bottom w:val="none" w:sz="0" w:space="0" w:color="auto"/>
        <w:right w:val="none" w:sz="0" w:space="0" w:color="auto"/>
      </w:divBdr>
      <w:divsChild>
        <w:div w:id="967852602">
          <w:marLeft w:val="0"/>
          <w:marRight w:val="0"/>
          <w:marTop w:val="0"/>
          <w:marBottom w:val="0"/>
          <w:divBdr>
            <w:top w:val="none" w:sz="0" w:space="0" w:color="auto"/>
            <w:left w:val="none" w:sz="0" w:space="0" w:color="auto"/>
            <w:bottom w:val="none" w:sz="0" w:space="0" w:color="auto"/>
            <w:right w:val="none" w:sz="0" w:space="0" w:color="auto"/>
          </w:divBdr>
          <w:divsChild>
            <w:div w:id="278881554">
              <w:marLeft w:val="0"/>
              <w:marRight w:val="0"/>
              <w:marTop w:val="0"/>
              <w:marBottom w:val="0"/>
              <w:divBdr>
                <w:top w:val="none" w:sz="0" w:space="0" w:color="auto"/>
                <w:left w:val="none" w:sz="0" w:space="0" w:color="auto"/>
                <w:bottom w:val="none" w:sz="0" w:space="0" w:color="auto"/>
                <w:right w:val="none" w:sz="0" w:space="0" w:color="auto"/>
              </w:divBdr>
            </w:div>
            <w:div w:id="201789801">
              <w:marLeft w:val="0"/>
              <w:marRight w:val="0"/>
              <w:marTop w:val="0"/>
              <w:marBottom w:val="0"/>
              <w:divBdr>
                <w:top w:val="none" w:sz="0" w:space="0" w:color="auto"/>
                <w:left w:val="none" w:sz="0" w:space="0" w:color="auto"/>
                <w:bottom w:val="none" w:sz="0" w:space="0" w:color="auto"/>
                <w:right w:val="none" w:sz="0" w:space="0" w:color="auto"/>
              </w:divBdr>
            </w:div>
            <w:div w:id="33311148">
              <w:marLeft w:val="0"/>
              <w:marRight w:val="0"/>
              <w:marTop w:val="0"/>
              <w:marBottom w:val="0"/>
              <w:divBdr>
                <w:top w:val="none" w:sz="0" w:space="0" w:color="auto"/>
                <w:left w:val="none" w:sz="0" w:space="0" w:color="auto"/>
                <w:bottom w:val="none" w:sz="0" w:space="0" w:color="auto"/>
                <w:right w:val="none" w:sz="0" w:space="0" w:color="auto"/>
              </w:divBdr>
            </w:div>
            <w:div w:id="17318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3846">
      <w:bodyDiv w:val="1"/>
      <w:marLeft w:val="0"/>
      <w:marRight w:val="0"/>
      <w:marTop w:val="0"/>
      <w:marBottom w:val="0"/>
      <w:divBdr>
        <w:top w:val="none" w:sz="0" w:space="0" w:color="auto"/>
        <w:left w:val="none" w:sz="0" w:space="0" w:color="auto"/>
        <w:bottom w:val="none" w:sz="0" w:space="0" w:color="auto"/>
        <w:right w:val="none" w:sz="0" w:space="0" w:color="auto"/>
      </w:divBdr>
    </w:div>
    <w:div w:id="1588613397">
      <w:bodyDiv w:val="1"/>
      <w:marLeft w:val="0"/>
      <w:marRight w:val="0"/>
      <w:marTop w:val="0"/>
      <w:marBottom w:val="0"/>
      <w:divBdr>
        <w:top w:val="none" w:sz="0" w:space="0" w:color="auto"/>
        <w:left w:val="none" w:sz="0" w:space="0" w:color="auto"/>
        <w:bottom w:val="none" w:sz="0" w:space="0" w:color="auto"/>
        <w:right w:val="none" w:sz="0" w:space="0" w:color="auto"/>
      </w:divBdr>
      <w:divsChild>
        <w:div w:id="2101486550">
          <w:marLeft w:val="0"/>
          <w:marRight w:val="0"/>
          <w:marTop w:val="0"/>
          <w:marBottom w:val="0"/>
          <w:divBdr>
            <w:top w:val="none" w:sz="0" w:space="0" w:color="auto"/>
            <w:left w:val="none" w:sz="0" w:space="0" w:color="auto"/>
            <w:bottom w:val="none" w:sz="0" w:space="0" w:color="auto"/>
            <w:right w:val="none" w:sz="0" w:space="0" w:color="auto"/>
          </w:divBdr>
          <w:divsChild>
            <w:div w:id="1830636116">
              <w:marLeft w:val="0"/>
              <w:marRight w:val="0"/>
              <w:marTop w:val="0"/>
              <w:marBottom w:val="0"/>
              <w:divBdr>
                <w:top w:val="none" w:sz="0" w:space="0" w:color="auto"/>
                <w:left w:val="none" w:sz="0" w:space="0" w:color="auto"/>
                <w:bottom w:val="none" w:sz="0" w:space="0" w:color="auto"/>
                <w:right w:val="none" w:sz="0" w:space="0" w:color="auto"/>
              </w:divBdr>
            </w:div>
            <w:div w:id="683440314">
              <w:marLeft w:val="0"/>
              <w:marRight w:val="0"/>
              <w:marTop w:val="0"/>
              <w:marBottom w:val="0"/>
              <w:divBdr>
                <w:top w:val="none" w:sz="0" w:space="0" w:color="auto"/>
                <w:left w:val="none" w:sz="0" w:space="0" w:color="auto"/>
                <w:bottom w:val="none" w:sz="0" w:space="0" w:color="auto"/>
                <w:right w:val="none" w:sz="0" w:space="0" w:color="auto"/>
              </w:divBdr>
            </w:div>
            <w:div w:id="687293464">
              <w:marLeft w:val="0"/>
              <w:marRight w:val="0"/>
              <w:marTop w:val="0"/>
              <w:marBottom w:val="0"/>
              <w:divBdr>
                <w:top w:val="none" w:sz="0" w:space="0" w:color="auto"/>
                <w:left w:val="none" w:sz="0" w:space="0" w:color="auto"/>
                <w:bottom w:val="none" w:sz="0" w:space="0" w:color="auto"/>
                <w:right w:val="none" w:sz="0" w:space="0" w:color="auto"/>
              </w:divBdr>
            </w:div>
            <w:div w:id="19668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9189">
      <w:bodyDiv w:val="1"/>
      <w:marLeft w:val="0"/>
      <w:marRight w:val="0"/>
      <w:marTop w:val="0"/>
      <w:marBottom w:val="0"/>
      <w:divBdr>
        <w:top w:val="none" w:sz="0" w:space="0" w:color="auto"/>
        <w:left w:val="none" w:sz="0" w:space="0" w:color="auto"/>
        <w:bottom w:val="none" w:sz="0" w:space="0" w:color="auto"/>
        <w:right w:val="none" w:sz="0" w:space="0" w:color="auto"/>
      </w:divBdr>
    </w:div>
    <w:div w:id="1769739898">
      <w:bodyDiv w:val="1"/>
      <w:marLeft w:val="0"/>
      <w:marRight w:val="0"/>
      <w:marTop w:val="0"/>
      <w:marBottom w:val="0"/>
      <w:divBdr>
        <w:top w:val="none" w:sz="0" w:space="0" w:color="auto"/>
        <w:left w:val="none" w:sz="0" w:space="0" w:color="auto"/>
        <w:bottom w:val="none" w:sz="0" w:space="0" w:color="auto"/>
        <w:right w:val="none" w:sz="0" w:space="0" w:color="auto"/>
      </w:divBdr>
    </w:div>
    <w:div w:id="1991861072">
      <w:bodyDiv w:val="1"/>
      <w:marLeft w:val="0"/>
      <w:marRight w:val="0"/>
      <w:marTop w:val="0"/>
      <w:marBottom w:val="0"/>
      <w:divBdr>
        <w:top w:val="none" w:sz="0" w:space="0" w:color="auto"/>
        <w:left w:val="none" w:sz="0" w:space="0" w:color="auto"/>
        <w:bottom w:val="none" w:sz="0" w:space="0" w:color="auto"/>
        <w:right w:val="none" w:sz="0" w:space="0" w:color="auto"/>
      </w:divBdr>
    </w:div>
    <w:div w:id="2046631964">
      <w:bodyDiv w:val="1"/>
      <w:marLeft w:val="0"/>
      <w:marRight w:val="0"/>
      <w:marTop w:val="0"/>
      <w:marBottom w:val="0"/>
      <w:divBdr>
        <w:top w:val="none" w:sz="0" w:space="0" w:color="auto"/>
        <w:left w:val="none" w:sz="0" w:space="0" w:color="auto"/>
        <w:bottom w:val="none" w:sz="0" w:space="0" w:color="auto"/>
        <w:right w:val="none" w:sz="0" w:space="0" w:color="auto"/>
      </w:divBdr>
    </w:div>
    <w:div w:id="204867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apis/library"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fairerdata.github.io/maDMP-Standar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Chu,Emily Wenjia (ECCC)</dc:creator>
  <cp:keywords/>
  <dc:description/>
  <cp:lastModifiedBy>Chu,Emily Wenjia (ECCC)</cp:lastModifiedBy>
  <cp:revision>6</cp:revision>
  <dcterms:created xsi:type="dcterms:W3CDTF">2024-08-15T17:43:00Z</dcterms:created>
  <dcterms:modified xsi:type="dcterms:W3CDTF">2024-08-16T16:54:00Z</dcterms:modified>
</cp:coreProperties>
</file>